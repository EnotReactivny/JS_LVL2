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1"/>
        <w:keepLines w:val="1"/>
        <w:pBdr>
          <w:top w:space="0" w:sz="0" w:val="nil"/>
          <w:left w:space="0" w:sz="0" w:val="nil"/>
          <w:bottom w:space="0" w:sz="0" w:val="nil"/>
          <w:right w:space="0" w:sz="0" w:val="nil"/>
          <w:between w:space="0" w:sz="0" w:val="nil"/>
        </w:pBdr>
        <w:shd w:fill="auto" w:val="clear"/>
        <w:spacing w:after="120" w:before="200" w:line="276" w:lineRule="auto"/>
        <w:jc w:val="both"/>
        <w:rPr>
          <w:b w:val="0"/>
          <w:color w:val="4d5d6d"/>
          <w:sz w:val="88"/>
          <w:szCs w:val="88"/>
        </w:rPr>
      </w:pPr>
      <w:ins w:author="Anonymous" w:id="0" w:date="2018-11-24T05:29:27Z">
        <w:del w:author="Ksed Line" w:id="1" w:date="2018-11-25T22:44:18Z">
          <w:r w:rsidDel="00000000" w:rsidR="00000000" w:rsidRPr="00000000">
            <w:rPr>
              <w:color w:val="4d5d6d"/>
              <w:sz w:val="88"/>
              <w:szCs w:val="88"/>
              <w:rtl w:val="0"/>
              <w:rPrChange w:author="Anonymous" w:id="2" w:date="2018-11-24T05:29:27Z">
                <w:rPr>
                  <w:rFonts w:ascii="Arial" w:cs="Arial" w:eastAsia="Arial" w:hAnsi="Arial"/>
                  <w:b w:val="0"/>
                  <w:i w:val="0"/>
                  <w:smallCaps w:val="0"/>
                  <w:strike w:val="0"/>
                  <w:color w:val="000000"/>
                  <w:sz w:val="22"/>
                  <w:szCs w:val="22"/>
                  <w:u w:val="none"/>
                  <w:shd w:fill="auto" w:val="clear"/>
                  <w:vertAlign w:val="baseline"/>
                </w:rPr>
              </w:rPrChange>
            </w:rPr>
            <w:delText xml:space="preserve">0</w:delText>
          </w:r>
        </w:del>
      </w:ins>
      <w:ins w:author="Anonymous" w:id="3" w:date="2018-11-24T05:29:41Z">
        <w:r w:rsidDel="00000000" w:rsidR="00000000" w:rsidRPr="00000000">
          <w:rPr>
            <w:color w:val="000000"/>
            <w:sz w:val="22"/>
            <w:szCs w:val="22"/>
            <w:rtl w:val="0"/>
            <w:rPrChange w:author="Anonymous" w:id="4" w:date="2018-11-24T05:29:41Z">
              <w:rPr>
                <w:rFonts w:ascii="Arial" w:cs="Arial" w:eastAsia="Arial" w:hAnsi="Arial"/>
                <w:b w:val="0"/>
                <w:i w:val="0"/>
                <w:smallCaps w:val="0"/>
                <w:strike w:val="0"/>
                <w:color w:val="000000"/>
                <w:sz w:val="22"/>
                <w:szCs w:val="22"/>
                <w:u w:val="none"/>
                <w:shd w:fill="auto" w:val="clear"/>
                <w:vertAlign w:val="baseline"/>
              </w:rPr>
            </w:rPrChange>
          </w:rPr>
          <w:t xml:space="preserve">…</w:t>
        </w:r>
      </w:ins>
      <w:ins w:author="Anonymous" w:id="5" w:date="2018-11-24T05:29:37Z">
        <w:del w:author="Anonymous" w:id="3" w:date="2018-11-24T05:29:41Z">
          <w:r w:rsidDel="00000000" w:rsidR="00000000" w:rsidRPr="00000000">
            <w:rPr>
              <w:color w:val="000000"/>
              <w:sz w:val="22"/>
              <w:szCs w:val="22"/>
              <w:rtl w:val="0"/>
              <w:rPrChange w:author="Anonymous" w:id="4" w:date="2018-11-24T05:29:41Z">
                <w:rPr>
                  <w:rFonts w:ascii="Arial" w:cs="Arial" w:eastAsia="Arial" w:hAnsi="Arial"/>
                  <w:b w:val="0"/>
                  <w:i w:val="0"/>
                  <w:smallCaps w:val="0"/>
                  <w:strike w:val="0"/>
                  <w:color w:val="000000"/>
                  <w:sz w:val="22"/>
                  <w:szCs w:val="22"/>
                  <w:u w:val="none"/>
                  <w:shd w:fill="auto" w:val="clear"/>
                  <w:vertAlign w:val="baseline"/>
                </w:rPr>
              </w:rPrChange>
            </w:rPr>
            <w:delText xml:space="preserve">.</w:delText>
          </w:r>
        </w:del>
      </w:ins>
      <w:del w:author="Anonymous" w:id="3" w:date="2018-11-24T05:29:41Z"/>
      <w:ins w:author="Anonymous" w:id="6" w:date="2018-11-24T05:29:39Z">
        <w:del w:author="Anonymous" w:id="3" w:date="2018-11-24T05:29:41Z">
          <w:r w:rsidDel="00000000" w:rsidR="00000000" w:rsidRPr="00000000">
            <w:rPr>
              <w:color w:val="000000"/>
              <w:sz w:val="22"/>
              <w:szCs w:val="22"/>
              <w:rtl w:val="0"/>
              <w:rPrChange w:author="Anonymous" w:id="4" w:date="2018-11-24T05:29:41Z">
                <w:rPr>
                  <w:rFonts w:ascii="Arial" w:cs="Arial" w:eastAsia="Arial" w:hAnsi="Arial"/>
                  <w:b w:val="0"/>
                  <w:i w:val="0"/>
                  <w:smallCaps w:val="0"/>
                  <w:strike w:val="0"/>
                  <w:color w:val="000000"/>
                  <w:sz w:val="22"/>
                  <w:szCs w:val="22"/>
                  <w:u w:val="none"/>
                  <w:shd w:fill="auto" w:val="clear"/>
                  <w:vertAlign w:val="baseline"/>
                </w:rPr>
              </w:rPrChange>
            </w:rPr>
            <w:delText xml:space="preserve">.</w:delText>
          </w:r>
        </w:del>
      </w:ins>
      <w:del w:author="Anonymous" w:id="3" w:date="2018-11-24T05:29:41Z"/>
      <w:ins w:author="Anonymous" w:id="3" w:date="2018-11-24T05:29:41Z">
        <w:del w:author="Anonymous" w:id="3" w:date="2018-11-24T05:29:41Z">
          <w:r w:rsidDel="00000000" w:rsidR="00000000" w:rsidRPr="00000000">
            <w:rPr>
              <w:color w:val="000000"/>
              <w:sz w:val="22"/>
              <w:szCs w:val="22"/>
              <w:rtl w:val="0"/>
              <w:rPrChange w:author="Anonymous" w:id="4" w:date="2018-11-24T05:29:41Z">
                <w:rPr>
                  <w:rFonts w:ascii="Arial" w:cs="Arial" w:eastAsia="Arial" w:hAnsi="Arial"/>
                  <w:b w:val="0"/>
                  <w:i w:val="0"/>
                  <w:smallCaps w:val="0"/>
                  <w:strike w:val="0"/>
                  <w:color w:val="000000"/>
                  <w:sz w:val="22"/>
                  <w:szCs w:val="22"/>
                  <w:u w:val="none"/>
                  <w:shd w:fill="auto" w:val="clear"/>
                  <w:vertAlign w:val="baseline"/>
                </w:rPr>
              </w:rPrChange>
            </w:rPr>
            <w:delText xml:space="preserve">.</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w:delText>
          </w:r>
        </w:del>
      </w:ins>
      <w:r w:rsidDel="00000000" w:rsidR="00000000" w:rsidRPr="00000000">
        <w:rPr>
          <w:b w:val="0"/>
          <w:color w:val="4d5d6d"/>
          <w:sz w:val="88"/>
          <w:szCs w:val="88"/>
          <w:rtl w:val="0"/>
        </w:rPr>
        <w:t xml:space="preserve">A</w:t>
      </w:r>
      <w:r w:rsidDel="00000000" w:rsidR="00000000" w:rsidRPr="00000000">
        <w:rPr>
          <w:color w:val="4d5d6d"/>
          <w:sz w:val="88"/>
          <w:szCs w:val="88"/>
          <w:rtl w:val="0"/>
        </w:rPr>
        <w:t xml:space="preserve">JAX</w:t>
      </w:r>
      <w:r w:rsidDel="00000000" w:rsidR="00000000" w:rsidRPr="00000000">
        <w:rPr>
          <w:b w:val="0"/>
          <w:color w:val="4d5d6d"/>
          <w:sz w:val="88"/>
          <w:szCs w:val="88"/>
          <w:rtl w:val="0"/>
        </w:rPr>
        <w:t xml:space="preserve"> и JSON</w:t>
      </w:r>
    </w:p>
    <w:p w:rsidR="00000000" w:rsidDel="00000000" w:rsidP="00000000" w:rsidRDefault="00000000" w:rsidRPr="00000000" w14:paraId="00000001">
      <w:pPr>
        <w:pStyle w:val="Subtitle"/>
        <w:pBdr>
          <w:top w:space="0" w:sz="0" w:val="nil"/>
          <w:left w:space="0" w:sz="0" w:val="nil"/>
          <w:bottom w:space="0" w:sz="0" w:val="nil"/>
          <w:right w:space="0" w:sz="0" w:val="nil"/>
          <w:between w:space="0" w:sz="0" w:val="nil"/>
        </w:pBdr>
        <w:shd w:fill="auto" w:val="clear"/>
        <w:jc w:val="both"/>
        <w:rPr>
          <w:i w:val="0"/>
        </w:rPr>
      </w:pPr>
      <w:bookmarkStart w:colFirst="0" w:colLast="0" w:name="_1369h3eu0r3u" w:id="0"/>
      <w:bookmarkEnd w:id="0"/>
      <w:r w:rsidDel="00000000" w:rsidR="00000000" w:rsidRPr="00000000">
        <w:rPr>
          <w:i w:val="0"/>
          <w:rtl w:val="0"/>
        </w:rPr>
        <w:t xml:space="preserve">Принципы асинхронного общения на базе JavaScript. Понятие об AJAX. Знакомство с протоколом JSON.</w:t>
      </w:r>
      <w:r w:rsidDel="00000000" w:rsidR="00000000" w:rsidRPr="00000000">
        <w:rPr>
          <w:rtl w:val="0"/>
        </w:rPr>
      </w:r>
    </w:p>
    <w:p w:rsidR="00000000" w:rsidDel="00000000" w:rsidP="00000000" w:rsidRDefault="00000000" w:rsidRPr="00000000" w14:paraId="00000002">
      <w:pPr>
        <w:keepNext w:val="1"/>
        <w:keepLines w:val="1"/>
        <w:pBdr>
          <w:top w:space="0" w:sz="0" w:val="nil"/>
          <w:left w:space="0" w:sz="0" w:val="nil"/>
          <w:bottom w:space="0" w:sz="0" w:val="nil"/>
          <w:right w:space="0" w:sz="0" w:val="nil"/>
          <w:between w:space="0" w:sz="0" w:val="nil"/>
        </w:pBdr>
        <w:shd w:fill="auto" w:val="clear"/>
        <w:spacing w:after="0" w:before="240" w:line="259" w:lineRule="auto"/>
        <w:jc w:val="both"/>
        <w:rPr>
          <w:b w:val="0"/>
          <w:color w:val="2e75b5"/>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spacing w:before="80" w:line="240" w:lineRule="auto"/>
            <w:ind w:left="0" w:firstLine="0"/>
            <w:rPr>
              <w:b w:val="0"/>
              <w:color w:val="2e75b5"/>
              <w:sz w:val="32"/>
              <w:szCs w:val="32"/>
            </w:rPr>
          </w:pPr>
          <w:r w:rsidDel="00000000" w:rsidR="00000000" w:rsidRPr="00000000">
            <w:fldChar w:fldCharType="begin"/>
            <w:instrText xml:space="preserve"> TOC \h \u \z \n </w:instrText>
            <w:fldChar w:fldCharType="separate"/>
          </w:r>
          <w:r w:rsidDel="00000000" w:rsidR="00000000" w:rsidRPr="00000000">
            <w:br w:type="page"/>
          </w:r>
          <w:r w:rsidDel="00000000" w:rsidR="00000000" w:rsidRPr="00000000">
            <w:rPr>
              <w:rtl w:val="0"/>
            </w:rPr>
          </w:r>
        </w:p>
        <w:p w:rsidR="00000000" w:rsidDel="00000000" w:rsidP="00000000" w:rsidRDefault="00000000" w:rsidRPr="00000000" w14:paraId="00000004">
          <w:pPr>
            <w:spacing w:before="80" w:line="240" w:lineRule="auto"/>
            <w:ind w:left="0" w:firstLine="0"/>
            <w:rPr>
              <w:color w:val="1155cc"/>
              <w:sz w:val="22"/>
              <w:szCs w:val="22"/>
              <w:u w:val="single"/>
            </w:rPr>
          </w:pPr>
          <w:hyperlink w:anchor="_3znysh7">
            <w:r w:rsidDel="00000000" w:rsidR="00000000" w:rsidRPr="00000000">
              <w:rPr>
                <w:color w:val="1155cc"/>
                <w:sz w:val="22"/>
                <w:szCs w:val="22"/>
                <w:u w:val="single"/>
                <w:rtl w:val="0"/>
              </w:rPr>
              <w:t xml:space="preserve">Что такое AJAX</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color w:val="1155cc"/>
              <w:sz w:val="22"/>
              <w:szCs w:val="22"/>
              <w:u w:val="single"/>
            </w:rPr>
          </w:pPr>
          <w:hyperlink w:anchor="_2et92p0">
            <w:r w:rsidDel="00000000" w:rsidR="00000000" w:rsidRPr="00000000">
              <w:rPr>
                <w:color w:val="1155cc"/>
                <w:sz w:val="22"/>
                <w:szCs w:val="22"/>
                <w:u w:val="single"/>
                <w:rtl w:val="0"/>
              </w:rPr>
              <w:t xml:space="preserve">Применение AJAX</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color w:val="1155cc"/>
              <w:sz w:val="22"/>
              <w:szCs w:val="22"/>
              <w:u w:val="single"/>
            </w:rPr>
          </w:pPr>
          <w:hyperlink w:anchor="_tyjcwt">
            <w:r w:rsidDel="00000000" w:rsidR="00000000" w:rsidRPr="00000000">
              <w:rPr>
                <w:color w:val="1155cc"/>
                <w:sz w:val="22"/>
                <w:szCs w:val="22"/>
                <w:u w:val="single"/>
                <w:rtl w:val="0"/>
              </w:rPr>
              <w:t xml:space="preserve">Обмен данными</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color w:val="1155cc"/>
              <w:sz w:val="22"/>
              <w:szCs w:val="22"/>
              <w:u w:val="single"/>
            </w:rPr>
          </w:pPr>
          <w:hyperlink w:anchor="_3dy6vkm">
            <w:r w:rsidDel="00000000" w:rsidR="00000000" w:rsidRPr="00000000">
              <w:rPr>
                <w:color w:val="1155cc"/>
                <w:sz w:val="22"/>
                <w:szCs w:val="22"/>
                <w:u w:val="single"/>
                <w:rtl w:val="0"/>
              </w:rPr>
              <w:t xml:space="preserve">Объект XMLHttpRequest</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color w:val="1155cc"/>
              <w:sz w:val="22"/>
              <w:szCs w:val="22"/>
              <w:u w:val="single"/>
            </w:rPr>
          </w:pPr>
          <w:hyperlink w:anchor="_1t3h5sf">
            <w:r w:rsidDel="00000000" w:rsidR="00000000" w:rsidRPr="00000000">
              <w:rPr>
                <w:color w:val="1155cc"/>
                <w:sz w:val="22"/>
                <w:szCs w:val="22"/>
                <w:u w:val="single"/>
                <w:rtl w:val="0"/>
              </w:rPr>
              <w:t xml:space="preserve">Форматы JSON и XML</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color w:val="1155cc"/>
              <w:sz w:val="22"/>
              <w:szCs w:val="22"/>
              <w:u w:val="single"/>
            </w:rPr>
          </w:pPr>
          <w:hyperlink w:anchor="_4d34og8">
            <w:r w:rsidDel="00000000" w:rsidR="00000000" w:rsidRPr="00000000">
              <w:rPr>
                <w:color w:val="1155cc"/>
                <w:sz w:val="22"/>
                <w:szCs w:val="22"/>
                <w:u w:val="single"/>
                <w:rtl w:val="0"/>
              </w:rPr>
              <w:t xml:space="preserve">Практика</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color w:val="1155cc"/>
              <w:sz w:val="22"/>
              <w:szCs w:val="22"/>
              <w:u w:val="single"/>
            </w:rPr>
          </w:pPr>
          <w:hyperlink w:anchor="_2s8eyo1">
            <w:r w:rsidDel="00000000" w:rsidR="00000000" w:rsidRPr="00000000">
              <w:rPr>
                <w:color w:val="1155cc"/>
                <w:sz w:val="22"/>
                <w:szCs w:val="22"/>
                <w:u w:val="single"/>
                <w:rtl w:val="0"/>
              </w:rPr>
              <w:t xml:space="preserve">Домашнее задание</w:t>
            </w:r>
          </w:hyperlink>
          <w:r w:rsidDel="00000000" w:rsidR="00000000" w:rsidRPr="00000000">
            <w:rPr>
              <w:rtl w:val="0"/>
            </w:rPr>
          </w:r>
        </w:p>
        <w:p w:rsidR="00000000" w:rsidDel="00000000" w:rsidP="00000000" w:rsidRDefault="00000000" w:rsidRPr="00000000" w14:paraId="0000000B">
          <w:pPr>
            <w:spacing w:after="80" w:before="200" w:line="240" w:lineRule="auto"/>
            <w:ind w:left="0" w:firstLine="0"/>
            <w:rPr>
              <w:color w:val="1155cc"/>
              <w:sz w:val="22"/>
              <w:szCs w:val="22"/>
              <w:u w:val="single"/>
            </w:rPr>
          </w:pPr>
          <w:hyperlink w:anchor="_ioqxuud17jdw">
            <w:r w:rsidDel="00000000" w:rsidR="00000000" w:rsidRPr="00000000">
              <w:rPr>
                <w:color w:val="1155cc"/>
                <w:sz w:val="22"/>
                <w:szCs w:val="22"/>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both"/>
        <w:rPr>
          <w:color w:val="1155cc"/>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60" w:before="0" w:line="259" w:lineRule="auto"/>
        <w:jc w:val="both"/>
        <w:rPr>
          <w:color w:val="1155cc"/>
          <w:u w:val="single"/>
        </w:rPr>
      </w:pPr>
      <w:r w:rsidDel="00000000" w:rsidR="00000000" w:rsidRPr="00000000">
        <w:br w:type="page"/>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Как вы уже могли увидеть в процессе обучения и в реальной жизни</w:t>
      </w:r>
      <w:r w:rsidDel="00000000" w:rsidR="00000000" w:rsidRPr="00000000">
        <w:rPr>
          <w:rtl w:val="0"/>
        </w:rPr>
        <w:t xml:space="preserve">,</w:t>
      </w:r>
      <w:r w:rsidDel="00000000" w:rsidR="00000000" w:rsidRPr="00000000">
        <w:rPr>
          <w:rtl w:val="0"/>
        </w:rPr>
        <w:t xml:space="preserve"> полностью статической страницей сложно удержать пользователя. Она не только скучна, но и не даёт удобно работать с сайтом: все действия, требующие серверной обработки, производятся через перезагрузку страницы, возникает проблема сохранения данных между страницами, а если у пользователя ко всему прочему слабое сетевое соединение, то работа с сайтом замедляется вплоть до полной потери пользователя. Для интернет-магазинов и сайтов, которые стараются удерживать пользователя, это критическая проблема.</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На этом занятии мы научимся работать со страницей, обновляя её данные и производя общение с сервером без перезагрузки самой страницы. В этом нам поможет технология AJAX.</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jc w:val="both"/>
        <w:rPr/>
      </w:pPr>
      <w:bookmarkStart w:colFirst="0" w:colLast="0" w:name="_3znysh7" w:id="1"/>
      <w:bookmarkEnd w:id="1"/>
      <w:r w:rsidDel="00000000" w:rsidR="00000000" w:rsidRPr="00000000">
        <w:rPr>
          <w:rtl w:val="0"/>
        </w:rPr>
        <w:t xml:space="preserve">Что такое AJAX</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Само сокращение </w:t>
      </w:r>
      <w:r w:rsidDel="00000000" w:rsidR="00000000" w:rsidRPr="00000000">
        <w:rPr>
          <w:b w:val="1"/>
          <w:rtl w:val="0"/>
        </w:rPr>
        <w:t xml:space="preserve">AJAX </w:t>
      </w:r>
      <w:r w:rsidDel="00000000" w:rsidR="00000000" w:rsidRPr="00000000">
        <w:rPr>
          <w:rtl w:val="0"/>
        </w:rPr>
        <w:t xml:space="preserve">– это аббревиатура, полученная от первых букв Asynchronous Javascript And Xml, что в переводе означает «Асинхронный JS и XML». Это набор технологий и методов для обращения к серверу без перезагрузки страницы.</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Если мы применяем AJAX, то мы обновляем при каждом запросе только часть страницы, конкретный блок. По сути мы превращаем наш сайт в полноценное оконное приложение, запускаемое через браузер. Пользователю обязательно надо давать понять, что в данный момент происходит общение с сервером. Для этого существуют индикаторы загрузки, «крутилки», текстовые сообщения.</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Все современные браузеры поддерживают AJAX. Проблемы могут быть только у совсем уж старых браузеров эпохи текстовых обозревателей. Однако некоторые пользователи отключают JavaScript в браузере, такой расклад нужно предусматривать, давая альтернативные решения либо оповещая пользователя о том, что с отключенным JS сайт не сможет предоставить все возможные технические решения. Благо таких пользователей не так уж много.</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AJAX хорош тем, что:</w:t>
      </w:r>
    </w:p>
    <w:p w:rsidR="00000000" w:rsidDel="00000000" w:rsidP="00000000" w:rsidRDefault="00000000" w:rsidRPr="00000000" w14:paraId="00000016">
      <w:pPr>
        <w:numPr>
          <w:ilvl w:val="0"/>
          <w:numId w:val="8"/>
        </w:numPr>
        <w:pBdr>
          <w:top w:space="0" w:sz="0" w:val="nil"/>
          <w:left w:space="0" w:sz="0" w:val="nil"/>
          <w:bottom w:space="0" w:sz="0" w:val="nil"/>
          <w:right w:space="0" w:sz="0" w:val="nil"/>
          <w:between w:space="0" w:sz="0" w:val="nil"/>
        </w:pBdr>
        <w:shd w:fill="auto" w:val="clear"/>
        <w:spacing w:after="0" w:before="200" w:line="276" w:lineRule="auto"/>
        <w:ind w:left="720" w:hanging="360"/>
        <w:jc w:val="both"/>
        <w:rPr/>
      </w:pPr>
      <w:r w:rsidDel="00000000" w:rsidR="00000000" w:rsidRPr="00000000">
        <w:rPr>
          <w:rtl w:val="0"/>
        </w:rPr>
        <w:t xml:space="preserve">Д</w:t>
      </w:r>
      <w:r w:rsidDel="00000000" w:rsidR="00000000" w:rsidRPr="00000000">
        <w:rPr>
          <w:b w:val="0"/>
          <w:color w:val="2c2d30"/>
          <w:sz w:val="20"/>
          <w:szCs w:val="20"/>
          <w:rtl w:val="0"/>
        </w:rPr>
        <w:t xml:space="preserve">а</w:t>
      </w:r>
      <w:r w:rsidDel="00000000" w:rsidR="00000000" w:rsidRPr="00000000">
        <w:rPr>
          <w:rtl w:val="0"/>
        </w:rPr>
        <w:t xml:space="preserve">е</w:t>
      </w:r>
      <w:r w:rsidDel="00000000" w:rsidR="00000000" w:rsidRPr="00000000">
        <w:rPr>
          <w:b w:val="0"/>
          <w:color w:val="2c2d30"/>
          <w:sz w:val="20"/>
          <w:szCs w:val="20"/>
          <w:rtl w:val="0"/>
        </w:rPr>
        <w:t xml:space="preserve">т возможность построения удобного и дружественного интерфейса сайта</w:t>
      </w:r>
      <w:r w:rsidDel="00000000" w:rsidR="00000000" w:rsidRPr="00000000">
        <w:rPr>
          <w:rtl w:val="0"/>
        </w:rPr>
        <w:t xml:space="preserve">.</w:t>
      </w:r>
    </w:p>
    <w:p w:rsidR="00000000" w:rsidDel="00000000" w:rsidP="00000000" w:rsidRDefault="00000000" w:rsidRPr="00000000" w14:paraId="00000017">
      <w:pPr>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rtl w:val="0"/>
        </w:rPr>
        <w:t xml:space="preserve">П</w:t>
      </w:r>
      <w:r w:rsidDel="00000000" w:rsidR="00000000" w:rsidRPr="00000000">
        <w:rPr>
          <w:b w:val="0"/>
          <w:color w:val="2c2d30"/>
          <w:sz w:val="20"/>
          <w:szCs w:val="20"/>
          <w:rtl w:val="0"/>
        </w:rPr>
        <w:t xml:space="preserve">озволяет вести более активное общение с пользователем</w:t>
      </w:r>
      <w:r w:rsidDel="00000000" w:rsidR="00000000" w:rsidRPr="00000000">
        <w:rPr>
          <w:rtl w:val="0"/>
        </w:rPr>
        <w:t xml:space="preserve">.</w:t>
      </w:r>
    </w:p>
    <w:p w:rsidR="00000000" w:rsidDel="00000000" w:rsidP="00000000" w:rsidRDefault="00000000" w:rsidRPr="00000000" w14:paraId="00000018">
      <w:pPr>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rtl w:val="0"/>
        </w:rPr>
        <w:t xml:space="preserve">П</w:t>
      </w:r>
      <w:r w:rsidDel="00000000" w:rsidR="00000000" w:rsidRPr="00000000">
        <w:rPr>
          <w:b w:val="0"/>
          <w:color w:val="2c2d30"/>
          <w:sz w:val="20"/>
          <w:szCs w:val="20"/>
          <w:rtl w:val="0"/>
        </w:rPr>
        <w:t xml:space="preserve">озволяет обновлять страницу частями вместо полной перезагрузки</w:t>
      </w:r>
      <w:r w:rsidDel="00000000" w:rsidR="00000000" w:rsidRPr="00000000">
        <w:rPr>
          <w:rtl w:val="0"/>
        </w:rPr>
        <w:t xml:space="preserve">.</w:t>
      </w:r>
    </w:p>
    <w:p w:rsidR="00000000" w:rsidDel="00000000" w:rsidP="00000000" w:rsidRDefault="00000000" w:rsidRPr="00000000" w14:paraId="00000019">
      <w:pPr>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hanging="360"/>
        <w:jc w:val="both"/>
        <w:rPr/>
      </w:pPr>
      <w:r w:rsidDel="00000000" w:rsidR="00000000" w:rsidRPr="00000000">
        <w:rPr>
          <w:rtl w:val="0"/>
        </w:rPr>
        <w:t xml:space="preserve">У</w:t>
      </w:r>
      <w:r w:rsidDel="00000000" w:rsidR="00000000" w:rsidRPr="00000000">
        <w:rPr>
          <w:b w:val="0"/>
          <w:color w:val="2c2d30"/>
          <w:sz w:val="20"/>
          <w:szCs w:val="20"/>
          <w:rtl w:val="0"/>
        </w:rPr>
        <w:t xml:space="preserve">добен в использовании.</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В самой аббревиатуре AJAX фигурирует акроним XML, намекая на то, что именно этот протокол разметки и общения должен применяться. Но использование XML совершенно необязательно – зачастую применяются более простые протоколы.</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C">
      <w:pPr>
        <w:pStyle w:val="Heading1"/>
        <w:pBdr>
          <w:top w:space="0" w:sz="0" w:val="nil"/>
          <w:left w:space="0" w:sz="0" w:val="nil"/>
          <w:bottom w:space="0" w:sz="0" w:val="nil"/>
          <w:right w:space="0" w:sz="0" w:val="nil"/>
          <w:between w:space="0" w:sz="0" w:val="nil"/>
        </w:pBdr>
        <w:shd w:fill="auto" w:val="clear"/>
        <w:jc w:val="both"/>
        <w:rPr/>
      </w:pPr>
      <w:bookmarkStart w:colFirst="0" w:colLast="0" w:name="_2et92p0" w:id="2"/>
      <w:bookmarkEnd w:id="2"/>
      <w:r w:rsidDel="00000000" w:rsidR="00000000" w:rsidRPr="00000000">
        <w:rPr>
          <w:rtl w:val="0"/>
        </w:rPr>
        <w:t xml:space="preserve">Применение AJAX</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Сама технология применяется для решения следующих задач:</w:t>
      </w:r>
    </w:p>
    <w:p w:rsidR="00000000" w:rsidDel="00000000" w:rsidP="00000000" w:rsidRDefault="00000000" w:rsidRPr="00000000" w14:paraId="0000001E">
      <w:pPr>
        <w:numPr>
          <w:ilvl w:val="0"/>
          <w:numId w:val="10"/>
        </w:numPr>
        <w:pBdr>
          <w:top w:space="0" w:sz="0" w:val="nil"/>
          <w:left w:space="0" w:sz="0" w:val="nil"/>
          <w:bottom w:space="0" w:sz="0" w:val="nil"/>
          <w:right w:space="0" w:sz="0" w:val="nil"/>
          <w:between w:space="0" w:sz="0" w:val="nil"/>
        </w:pBdr>
        <w:shd w:fill="auto" w:val="clear"/>
        <w:spacing w:after="0" w:before="200" w:line="276" w:lineRule="auto"/>
        <w:ind w:left="720" w:hanging="360"/>
        <w:jc w:val="both"/>
        <w:rPr>
          <w:b w:val="1"/>
          <w:color w:val="2c2d30"/>
          <w:sz w:val="20"/>
          <w:szCs w:val="20"/>
        </w:rPr>
      </w:pPr>
      <w:r w:rsidDel="00000000" w:rsidR="00000000" w:rsidRPr="00000000">
        <w:rPr>
          <w:b w:val="1"/>
          <w:color w:val="2c2d30"/>
          <w:sz w:val="20"/>
          <w:szCs w:val="20"/>
          <w:rtl w:val="0"/>
        </w:rPr>
        <w:t xml:space="preserve">Построение и обновление элементов вёрстки. </w:t>
      </w:r>
      <w:r w:rsidDel="00000000" w:rsidR="00000000" w:rsidRPr="00000000">
        <w:rPr>
          <w:b w:val="0"/>
          <w:color w:val="2c2d30"/>
          <w:sz w:val="20"/>
          <w:szCs w:val="20"/>
          <w:rtl w:val="0"/>
        </w:rPr>
        <w:t xml:space="preserve">Самый популярный пример – обновление блока корзины на сайтах интернет-магазинов при нажатии кнопки «Положить в корзину».</w:t>
      </w:r>
      <w:r w:rsidDel="00000000" w:rsidR="00000000" w:rsidRPr="00000000">
        <w:rPr>
          <w:rtl w:val="0"/>
        </w:rPr>
      </w:r>
    </w:p>
    <w:p w:rsidR="00000000" w:rsidDel="00000000" w:rsidP="00000000" w:rsidRDefault="00000000" w:rsidRPr="00000000" w14:paraId="0000001F">
      <w:pPr>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1"/>
          <w:color w:val="2c2d30"/>
          <w:sz w:val="20"/>
          <w:szCs w:val="20"/>
        </w:rPr>
      </w:pPr>
      <w:r w:rsidDel="00000000" w:rsidR="00000000" w:rsidRPr="00000000">
        <w:rPr>
          <w:b w:val="1"/>
          <w:color w:val="2c2d30"/>
          <w:sz w:val="20"/>
          <w:szCs w:val="20"/>
          <w:rtl w:val="0"/>
        </w:rPr>
        <w:t xml:space="preserve">Загрузка дополнительных данных после завершения загрузки основной страницы. </w:t>
      </w:r>
      <w:r w:rsidDel="00000000" w:rsidR="00000000" w:rsidRPr="00000000">
        <w:rPr>
          <w:b w:val="0"/>
          <w:color w:val="2c2d30"/>
          <w:sz w:val="20"/>
          <w:szCs w:val="20"/>
          <w:rtl w:val="0"/>
        </w:rPr>
        <w:t xml:space="preserve">Для ускорения отдачи основного контента пользователю часть данных оставляют на последующую загрузку. Ведь зачастую эти данные могут и не пригодиться. Например, </w:t>
      </w:r>
      <w:r w:rsidDel="00000000" w:rsidR="00000000" w:rsidRPr="00000000">
        <w:rPr>
          <w:rtl w:val="0"/>
        </w:rPr>
        <w:t xml:space="preserve">в</w:t>
      </w:r>
      <w:r w:rsidDel="00000000" w:rsidR="00000000" w:rsidRPr="00000000">
        <w:rPr>
          <w:b w:val="0"/>
          <w:color w:val="2c2d30"/>
          <w:sz w:val="20"/>
          <w:szCs w:val="20"/>
          <w:rtl w:val="0"/>
        </w:rPr>
        <w:t xml:space="preserve">ы выводите главные категории каталога на сайте, а при необходимости подкатегории загружаете по требованию пользователя.</w:t>
      </w:r>
      <w:r w:rsidDel="00000000" w:rsidR="00000000" w:rsidRPr="00000000">
        <w:rPr>
          <w:rtl w:val="0"/>
        </w:rPr>
      </w:r>
    </w:p>
    <w:p w:rsidR="00000000" w:rsidDel="00000000" w:rsidP="00000000" w:rsidRDefault="00000000" w:rsidRPr="00000000" w14:paraId="00000020">
      <w:pPr>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hanging="360"/>
        <w:jc w:val="both"/>
        <w:rPr>
          <w:b w:val="1"/>
          <w:color w:val="2c2d30"/>
          <w:sz w:val="20"/>
          <w:szCs w:val="20"/>
        </w:rPr>
      </w:pPr>
      <w:r w:rsidDel="00000000" w:rsidR="00000000" w:rsidRPr="00000000">
        <w:rPr>
          <w:b w:val="1"/>
          <w:color w:val="2c2d30"/>
          <w:sz w:val="20"/>
          <w:szCs w:val="20"/>
          <w:rtl w:val="0"/>
        </w:rPr>
        <w:t xml:space="preserve">«Живой» поиск. </w:t>
      </w:r>
      <w:r w:rsidDel="00000000" w:rsidR="00000000" w:rsidRPr="00000000">
        <w:rPr>
          <w:b w:val="0"/>
          <w:color w:val="2c2d30"/>
          <w:sz w:val="20"/>
          <w:szCs w:val="20"/>
          <w:rtl w:val="0"/>
        </w:rPr>
        <w:t xml:space="preserve">Очень популяр</w:t>
      </w:r>
      <w:r w:rsidDel="00000000" w:rsidR="00000000" w:rsidRPr="00000000">
        <w:rPr>
          <w:rtl w:val="0"/>
        </w:rPr>
        <w:t xml:space="preserve">ен</w:t>
      </w:r>
      <w:r w:rsidDel="00000000" w:rsidR="00000000" w:rsidRPr="00000000">
        <w:rPr>
          <w:b w:val="0"/>
          <w:color w:val="2c2d30"/>
          <w:sz w:val="20"/>
          <w:szCs w:val="20"/>
          <w:rtl w:val="0"/>
        </w:rPr>
        <w:t xml:space="preserve"> AJAX-элемент систем поиска. Вы начинаете набирать начало поисковой фразы, а сайт предлагает список наиболее подходящих совпадений для выбора, что сильно экономит время работы с навигацией.</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Этим списком перечень возможностей не ограничивается. AJAX позволяет вести практически любой обмен данными с сервером, накладывая ограничения лишь на формат общения. Как правило, на сайтах применяются следующие протоколы ответа:</w:t>
      </w:r>
    </w:p>
    <w:p w:rsidR="00000000" w:rsidDel="00000000" w:rsidP="00000000" w:rsidRDefault="00000000" w:rsidRPr="00000000" w14:paraId="00000022">
      <w:pPr>
        <w:numPr>
          <w:ilvl w:val="0"/>
          <w:numId w:val="9"/>
        </w:numPr>
        <w:pBdr>
          <w:top w:space="0" w:sz="0" w:val="nil"/>
          <w:left w:space="0" w:sz="0" w:val="nil"/>
          <w:bottom w:space="0" w:sz="0" w:val="nil"/>
          <w:right w:space="0" w:sz="0" w:val="nil"/>
          <w:between w:space="0" w:sz="0" w:val="nil"/>
        </w:pBdr>
        <w:shd w:fill="auto" w:val="clear"/>
        <w:spacing w:after="0" w:before="200" w:line="276" w:lineRule="auto"/>
        <w:ind w:left="720" w:hanging="360"/>
        <w:jc w:val="both"/>
        <w:rPr/>
      </w:pPr>
      <w:r w:rsidDel="00000000" w:rsidR="00000000" w:rsidRPr="00000000">
        <w:rPr>
          <w:b w:val="0"/>
          <w:color w:val="2c2d30"/>
          <w:sz w:val="20"/>
          <w:szCs w:val="20"/>
          <w:rtl w:val="0"/>
        </w:rPr>
        <w:t xml:space="preserve">JSON (JavaScript Object Notation) – </w:t>
      </w:r>
      <w:r w:rsidDel="00000000" w:rsidR="00000000" w:rsidRPr="00000000">
        <w:rPr>
          <w:b w:val="0"/>
          <w:color w:val="222222"/>
          <w:sz w:val="20"/>
          <w:szCs w:val="20"/>
          <w:highlight w:val="white"/>
          <w:rtl w:val="0"/>
        </w:rPr>
        <w:t xml:space="preserve">простой формат обмена данными, удобный для чтения и написания как человеком, так и компьютером, наиболее часто применяемый </w:t>
      </w:r>
      <w:r w:rsidDel="00000000" w:rsidR="00000000" w:rsidRPr="00000000">
        <w:rPr>
          <w:b w:val="0"/>
          <w:color w:val="2c2d30"/>
          <w:sz w:val="20"/>
          <w:szCs w:val="20"/>
          <w:rtl w:val="0"/>
        </w:rPr>
        <w:t xml:space="preserve">для обмена структурированными данными с сервером. Как понятно из названия, формат полностью совпадает с синтаксической записью объекта в JS.</w:t>
      </w:r>
      <w:r w:rsidDel="00000000" w:rsidR="00000000" w:rsidRPr="00000000">
        <w:rPr>
          <w:rtl w:val="0"/>
        </w:rPr>
      </w:r>
    </w:p>
    <w:p w:rsidR="00000000" w:rsidDel="00000000" w:rsidP="00000000" w:rsidRDefault="00000000" w:rsidRPr="00000000" w14:paraId="00000023">
      <w:pPr>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XML (eXtensible Markup Language) – некогда крайне популярный, а ныне просто структурированный формат общения с сервером. Очень похож на HTML.</w:t>
      </w:r>
      <w:r w:rsidDel="00000000" w:rsidR="00000000" w:rsidRPr="00000000">
        <w:rPr>
          <w:rtl w:val="0"/>
        </w:rPr>
      </w:r>
    </w:p>
    <w:p w:rsidR="00000000" w:rsidDel="00000000" w:rsidP="00000000" w:rsidRDefault="00000000" w:rsidRPr="00000000" w14:paraId="00000024">
      <w:pPr>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HTML/текст – тут всё просто, т.к. </w:t>
      </w:r>
      <w:r w:rsidDel="00000000" w:rsidR="00000000" w:rsidRPr="00000000">
        <w:rPr>
          <w:rtl w:val="0"/>
        </w:rPr>
        <w:t xml:space="preserve">в</w:t>
      </w:r>
      <w:r w:rsidDel="00000000" w:rsidR="00000000" w:rsidRPr="00000000">
        <w:rPr>
          <w:b w:val="0"/>
          <w:color w:val="2c2d30"/>
          <w:sz w:val="20"/>
          <w:szCs w:val="20"/>
          <w:rtl w:val="0"/>
        </w:rPr>
        <w:t xml:space="preserve">ы можете загрузить с сервера HTML</w:t>
      </w:r>
      <w:r w:rsidDel="00000000" w:rsidR="00000000" w:rsidRPr="00000000">
        <w:rPr>
          <w:rtl w:val="0"/>
        </w:rPr>
        <w:t xml:space="preserve">-</w:t>
      </w:r>
      <w:r w:rsidDel="00000000" w:rsidR="00000000" w:rsidRPr="00000000">
        <w:rPr>
          <w:b w:val="0"/>
          <w:color w:val="2c2d30"/>
          <w:sz w:val="20"/>
          <w:szCs w:val="20"/>
          <w:rtl w:val="0"/>
        </w:rPr>
        <w:t xml:space="preserve">разметку или текст и сразу же вставить в страницу</w:t>
      </w:r>
      <w:r w:rsidDel="00000000" w:rsidR="00000000" w:rsidRPr="00000000">
        <w:rPr>
          <w:rtl w:val="0"/>
        </w:rPr>
        <w:t xml:space="preserve">,</w:t>
      </w:r>
      <w:r w:rsidDel="00000000" w:rsidR="00000000" w:rsidRPr="00000000">
        <w:rPr>
          <w:b w:val="0"/>
          <w:color w:val="2c2d30"/>
          <w:sz w:val="20"/>
          <w:szCs w:val="20"/>
          <w:rtl w:val="0"/>
        </w:rPr>
        <w:t xml:space="preserve"> </w:t>
      </w:r>
      <w:r w:rsidDel="00000000" w:rsidR="00000000" w:rsidRPr="00000000">
        <w:rPr>
          <w:rtl w:val="0"/>
        </w:rPr>
        <w:t xml:space="preserve">н</w:t>
      </w:r>
      <w:r w:rsidDel="00000000" w:rsidR="00000000" w:rsidRPr="00000000">
        <w:rPr>
          <w:b w:val="0"/>
          <w:color w:val="2c2d30"/>
          <w:sz w:val="20"/>
          <w:szCs w:val="20"/>
          <w:rtl w:val="0"/>
        </w:rPr>
        <w:t xml:space="preserve">о это считается дурным тоном.</w:t>
      </w:r>
      <w:r w:rsidDel="00000000" w:rsidR="00000000" w:rsidRPr="00000000">
        <w:rPr>
          <w:rtl w:val="0"/>
        </w:rPr>
      </w:r>
    </w:p>
    <w:p w:rsidR="00000000" w:rsidDel="00000000" w:rsidP="00000000" w:rsidRDefault="00000000" w:rsidRPr="00000000" w14:paraId="00000025">
      <w:pPr>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Бинарные данные, файлы – используются намного реже, но позволяют через AJAX обмениваться, например, файлами</w:t>
      </w:r>
      <w:r w:rsidDel="00000000" w:rsidR="00000000" w:rsidRPr="00000000">
        <w:rPr>
          <w:rtl w:val="0"/>
        </w:rPr>
        <w:t xml:space="preserve">.</w:t>
      </w:r>
    </w:p>
    <w:p w:rsidR="00000000" w:rsidDel="00000000" w:rsidP="00000000" w:rsidRDefault="00000000" w:rsidRPr="00000000" w14:paraId="00000026">
      <w:pPr>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hanging="360"/>
        <w:jc w:val="both"/>
        <w:rPr/>
      </w:pPr>
      <w:r w:rsidDel="00000000" w:rsidR="00000000" w:rsidRPr="00000000">
        <w:rPr>
          <w:b w:val="0"/>
          <w:color w:val="2c2d30"/>
          <w:sz w:val="20"/>
          <w:szCs w:val="20"/>
          <w:rtl w:val="0"/>
        </w:rPr>
        <w:t xml:space="preserve">«Холостой» запрос – ответ от </w:t>
      </w:r>
      <w:r w:rsidDel="00000000" w:rsidR="00000000" w:rsidRPr="00000000">
        <w:rPr>
          <w:rtl w:val="0"/>
        </w:rPr>
        <w:t xml:space="preserve">сервера</w:t>
      </w:r>
      <w:r w:rsidDel="00000000" w:rsidR="00000000" w:rsidRPr="00000000">
        <w:rPr>
          <w:b w:val="0"/>
          <w:color w:val="2c2d30"/>
          <w:sz w:val="20"/>
          <w:szCs w:val="20"/>
          <w:rtl w:val="0"/>
        </w:rPr>
        <w:t xml:space="preserve"> на такой запрос не приходит, при этом некие данные на сервере всё же изменяются. Практика полезна для функционала, который не должен оповещать пользователя о своей работе</w:t>
      </w:r>
      <w:r w:rsidDel="00000000" w:rsidR="00000000" w:rsidRPr="00000000">
        <w:rPr>
          <w:rtl w:val="0"/>
        </w:rPr>
        <w:t xml:space="preserve">, н</w:t>
      </w:r>
      <w:r w:rsidDel="00000000" w:rsidR="00000000" w:rsidRPr="00000000">
        <w:rPr>
          <w:b w:val="0"/>
          <w:color w:val="2c2d30"/>
          <w:sz w:val="20"/>
          <w:szCs w:val="20"/>
          <w:rtl w:val="0"/>
        </w:rPr>
        <w:t xml:space="preserve">апример трекинга поведения пользователя на сайте.</w:t>
      </w:r>
      <w:r w:rsidDel="00000000" w:rsidR="00000000" w:rsidRPr="00000000">
        <w:rPr>
          <w:rtl w:val="0"/>
        </w:rPr>
      </w:r>
    </w:p>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shd w:fill="auto" w:val="clear"/>
        <w:jc w:val="both"/>
        <w:rPr/>
      </w:pPr>
      <w:bookmarkStart w:colFirst="0" w:colLast="0" w:name="_tyjcwt" w:id="3"/>
      <w:bookmarkEnd w:id="3"/>
      <w:r w:rsidDel="00000000" w:rsidR="00000000" w:rsidRPr="00000000">
        <w:rPr>
          <w:rtl w:val="0"/>
        </w:rPr>
        <w:t xml:space="preserve">Обмен данными</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В JavaScript общение с сервером осуществляется через объект XMLHttpRequest (коротко – XHR). Он представляет собой посредник</w:t>
      </w:r>
      <w:r w:rsidDel="00000000" w:rsidR="00000000" w:rsidRPr="00000000">
        <w:rPr>
          <w:rtl w:val="0"/>
        </w:rPr>
        <w:t xml:space="preserve">а</w:t>
      </w:r>
      <w:r w:rsidDel="00000000" w:rsidR="00000000" w:rsidRPr="00000000">
        <w:rPr>
          <w:rtl w:val="0"/>
        </w:rPr>
        <w:t xml:space="preserve"> между браузером и сервером, позволяя отправить запрос в понятном для сервера виде и получить от</w:t>
      </w:r>
      <w:r w:rsidDel="00000000" w:rsidR="00000000" w:rsidRPr="00000000">
        <w:rPr>
          <w:rtl w:val="0"/>
        </w:rPr>
        <w:t xml:space="preserve">в</w:t>
      </w:r>
      <w:r w:rsidDel="00000000" w:rsidR="00000000" w:rsidRPr="00000000">
        <w:rPr>
          <w:rtl w:val="0"/>
        </w:rPr>
        <w:t xml:space="preserve">ет, который сможет обработать браузер.</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Поскольку любой запрос (даже AJAX) – это всё тот же HTTP-запрос, то он подчиняется всем требованиям и правилам HTTP-протокола. Это касается и методов обмена данными (GET, POST, PUT, DELETE и т.д.). Как правило, в AJAX используются два метода – GET и POST.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В GET-запросе происходит обращение к необходимому серверному ресурсу по URL. При этом данные, которые вы хотите отправить на сервер, передаются прямо в адресной строке. </w:t>
      </w:r>
    </w:p>
    <w:tbl>
      <w:tblPr>
        <w:tblStyle w:val="Table1"/>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efefef" w:val="clear"/>
            <w:tcMar>
              <w:top w:w="100.0" w:type="dxa"/>
              <w:left w:w="100.0" w:type="dxa"/>
              <w:bottom w:w="100.0" w:type="dxa"/>
              <w:right w:w="100.0" w:type="dxa"/>
            </w:tcMar>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360" w:lineRule="auto"/>
              <w:jc w:val="both"/>
              <w:rPr>
                <w:rFonts w:ascii="Courier New" w:cs="Courier New" w:eastAsia="Courier New" w:hAnsi="Courier New"/>
                <w:color w:val="000088"/>
              </w:rPr>
            </w:pPr>
            <w:r w:rsidDel="00000000" w:rsidR="00000000" w:rsidRPr="00000000">
              <w:rPr>
                <w:rFonts w:ascii="Courier New" w:cs="Courier New" w:eastAsia="Courier New" w:hAnsi="Courier New"/>
                <w:color w:val="000000"/>
                <w:sz w:val="20"/>
                <w:szCs w:val="20"/>
                <w:rtl w:val="0"/>
              </w:rPr>
              <w:t xml:space="preserve">http</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880000"/>
                <w:sz w:val="20"/>
                <w:szCs w:val="20"/>
                <w:rtl w:val="0"/>
              </w:rPr>
              <w:t xml:space="preserve">//mysite.com/item?id_item=5</w:t>
            </w:r>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При этом GET-запрос накладывает ограничения на длину строки, поэтому большие пакеты данных передаются через POST. В POST-запросе данные на сервер передаются в специальном пакете.</w:t>
      </w:r>
    </w:p>
    <w:tbl>
      <w:tblPr>
        <w:tblStyle w:val="Table2"/>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efefef" w:val="clear"/>
            <w:tcMar>
              <w:top w:w="100.0" w:type="dxa"/>
              <w:left w:w="100.0" w:type="dxa"/>
              <w:bottom w:w="100.0" w:type="dxa"/>
              <w:right w:w="100.0" w:type="dxa"/>
            </w:tcMar>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36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http</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880000"/>
                <w:sz w:val="20"/>
                <w:szCs w:val="20"/>
                <w:rtl w:val="0"/>
              </w:rPr>
              <w:t xml:space="preserve">//mysite.com/item/</w:t>
            </w:r>
            <w:r w:rsidDel="00000000" w:rsidR="00000000" w:rsidRPr="00000000">
              <w:rPr>
                <w:rtl w:val="0"/>
              </w:rPr>
            </w:r>
          </w:p>
        </w:tc>
      </w:tr>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shd w:fill="fafafa" w:val="clear"/>
                <w:rtl w:val="0"/>
              </w:rPr>
              <w:t xml:space="preserve">Query string parameters:</w:t>
              <w:br w:type="textWrapping"/>
              <w:t xml:space="preserve">param1: </w:t>
            </w:r>
            <w:r w:rsidDel="00000000" w:rsidR="00000000" w:rsidRPr="00000000">
              <w:rPr>
                <w:rFonts w:ascii="Courier New" w:cs="Courier New" w:eastAsia="Courier New" w:hAnsi="Courier New"/>
                <w:color w:val="986801"/>
                <w:sz w:val="20"/>
                <w:szCs w:val="20"/>
                <w:shd w:fill="fafafa" w:val="clear"/>
                <w:rtl w:val="0"/>
              </w:rPr>
              <w:t xml:space="preserve">1</w:t>
            </w:r>
            <w:r w:rsidDel="00000000" w:rsidR="00000000" w:rsidRPr="00000000">
              <w:rPr>
                <w:rFonts w:ascii="Courier New" w:cs="Courier New" w:eastAsia="Courier New" w:hAnsi="Courier New"/>
                <w:color w:val="383a42"/>
                <w:sz w:val="20"/>
                <w:szCs w:val="20"/>
                <w:shd w:fill="fafafa" w:val="clear"/>
                <w:rtl w:val="0"/>
              </w:rPr>
              <w:br w:type="textWrapping"/>
              <w:t xml:space="preserve">param2: value</w:t>
            </w:r>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Как правило, для получения информации с сервера по неким фильтрующим параметрам нужно использовать GET-запрос, а для обновления или создания данных из пакета пользовательской информации – POST-запрос.</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Клиентская часть кода должна обеспечивать не только передачу и прием данных, но и безопасность отправляемых данных. Однако любые данные от клиента легко подменить, поэтому серверная часть приложения перед запуском данных в бизнес-процессы обязана валидировать их на корректность и безопасность (чуть позже мы поговорим и об этом).</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В процессе работы серверной части приложения создаются новые данные, которые нужно отправить обратно клиенту в одном из указанных выше форматов.</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AJAX по умолчанию использует асинхронное общение с сервером. Таким образом, пользователь может не останавливать свою работу с сайтом, пока идет фоновый обмен информацией. Разумеется, не стоит забывать про оповещение пользователя о текущем обмене информацией.</w:t>
      </w:r>
    </w:p>
    <w:p w:rsidR="00000000" w:rsidDel="00000000" w:rsidP="00000000" w:rsidRDefault="00000000" w:rsidRPr="00000000" w14:paraId="00000035">
      <w:pPr>
        <w:pStyle w:val="Heading2"/>
        <w:keepNext w:val="1"/>
        <w:keepLines w:val="1"/>
        <w:pBdr>
          <w:top w:space="0" w:sz="0" w:val="nil"/>
          <w:left w:space="0" w:sz="0" w:val="nil"/>
          <w:bottom w:space="0" w:sz="0" w:val="nil"/>
          <w:right w:space="0" w:sz="0" w:val="nil"/>
          <w:between w:space="0" w:sz="0" w:val="nil"/>
        </w:pBdr>
        <w:shd w:fill="auto" w:val="clear"/>
        <w:spacing w:after="120" w:lineRule="auto"/>
        <w:jc w:val="both"/>
        <w:rPr/>
      </w:pPr>
      <w:bookmarkStart w:colFirst="0" w:colLast="0" w:name="_3dy6vkm" w:id="4"/>
      <w:bookmarkEnd w:id="4"/>
      <w:r w:rsidDel="00000000" w:rsidR="00000000" w:rsidRPr="00000000">
        <w:rPr>
          <w:rtl w:val="0"/>
        </w:rPr>
        <w:t xml:space="preserve">Объект XMLHttpRequest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Объект XMLHttpRequest (или XHR) дает возможность браузеру делать HTTP-запросы к серверу без перезагрузки страницы.</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В зависимости от используемого пользователем браузера процедура создания объекта XHR меняется. Как часто бывает, отличилось семейство браузеров Internet Explorer. Поэтому для создания XHR мы будем использовать следующую конструкцию:</w:t>
      </w:r>
    </w:p>
    <w:tbl>
      <w:tblPr>
        <w:tblStyle w:val="Table3"/>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xhr;</w:t>
              <w:br w:type="textWrapping"/>
            </w:r>
            <w:r w:rsidDel="00000000" w:rsidR="00000000" w:rsidRPr="00000000">
              <w:rPr>
                <w:rFonts w:ascii="Courier New" w:cs="Courier New" w:eastAsia="Courier New" w:hAnsi="Courier New"/>
                <w:i w:val="1"/>
                <w:color w:val="a0a1a7"/>
                <w:shd w:fill="fafafa" w:val="clear"/>
                <w:rtl w:val="0"/>
              </w:rPr>
              <w:t xml:space="preserve">// если используется Gecko (Chrome, Mozilla, Opera, Safari)</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a626a4"/>
                <w:shd w:fill="fafafa" w:val="clear"/>
                <w:rtl w:val="0"/>
              </w:rPr>
              <w:t xml:space="preserve">if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c18401"/>
                <w:shd w:fill="fafafa" w:val="clear"/>
                <w:rtl w:val="0"/>
              </w:rPr>
              <w:t xml:space="preserve">window</w:t>
            </w:r>
            <w:r w:rsidDel="00000000" w:rsidR="00000000" w:rsidRPr="00000000">
              <w:rPr>
                <w:rFonts w:ascii="Courier New" w:cs="Courier New" w:eastAsia="Courier New" w:hAnsi="Courier New"/>
                <w:color w:val="383a42"/>
                <w:shd w:fill="fafafa" w:val="clear"/>
                <w:rtl w:val="0"/>
              </w:rPr>
              <w:t xml:space="preserve">.XMLHttpRequest) {</w:t>
              <w:br w:type="textWrapping"/>
              <w:t xml:space="preserve">    xhr = </w:t>
            </w:r>
            <w:r w:rsidDel="00000000" w:rsidR="00000000" w:rsidRPr="00000000">
              <w:rPr>
                <w:rFonts w:ascii="Courier New" w:cs="Courier New" w:eastAsia="Courier New" w:hAnsi="Courier New"/>
                <w:color w:val="a626a4"/>
                <w:shd w:fill="fafafa" w:val="clear"/>
                <w:rtl w:val="0"/>
              </w:rPr>
              <w:t xml:space="preserve">new</w:t>
            </w:r>
            <w:r w:rsidDel="00000000" w:rsidR="00000000" w:rsidRPr="00000000">
              <w:rPr>
                <w:rFonts w:ascii="Courier New" w:cs="Courier New" w:eastAsia="Courier New" w:hAnsi="Courier New"/>
                <w:color w:val="383a42"/>
                <w:shd w:fill="fafafa" w:val="clear"/>
                <w:rtl w:val="0"/>
              </w:rPr>
              <w:t xml:space="preserve"> XMLHttpRequest();</w:t>
              <w:br w:type="textWrapping"/>
              <w:t xml:space="preserve">} </w:t>
              <w:br w:type="textWrapping"/>
            </w:r>
            <w:r w:rsidDel="00000000" w:rsidR="00000000" w:rsidRPr="00000000">
              <w:rPr>
                <w:rFonts w:ascii="Courier New" w:cs="Courier New" w:eastAsia="Courier New" w:hAnsi="Courier New"/>
                <w:i w:val="1"/>
                <w:color w:val="a0a1a7"/>
                <w:shd w:fill="fafafa" w:val="clear"/>
                <w:rtl w:val="0"/>
              </w:rPr>
              <w:t xml:space="preserve">// Internet Explorer</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a626a4"/>
                <w:shd w:fill="fafafa" w:val="clear"/>
                <w:rtl w:val="0"/>
              </w:rPr>
              <w:t xml:space="preserve">else</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a626a4"/>
                <w:shd w:fill="fafafa" w:val="clear"/>
                <w:rtl w:val="0"/>
              </w:rPr>
              <w:t xml:space="preserve">if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c18401"/>
                <w:shd w:fill="fafafa" w:val="clear"/>
                <w:rtl w:val="0"/>
              </w:rPr>
              <w:t xml:space="preserve">window</w:t>
            </w:r>
            <w:r w:rsidDel="00000000" w:rsidR="00000000" w:rsidRPr="00000000">
              <w:rPr>
                <w:rFonts w:ascii="Courier New" w:cs="Courier New" w:eastAsia="Courier New" w:hAnsi="Courier New"/>
                <w:color w:val="383a42"/>
                <w:shd w:fill="fafafa" w:val="clear"/>
                <w:rtl w:val="0"/>
              </w:rPr>
              <w:t xml:space="preserve">.ActiveXObject) { </w:t>
              <w:br w:type="textWrapping"/>
              <w:t xml:space="preserve">    xhr = </w:t>
            </w:r>
            <w:r w:rsidDel="00000000" w:rsidR="00000000" w:rsidRPr="00000000">
              <w:rPr>
                <w:rFonts w:ascii="Courier New" w:cs="Courier New" w:eastAsia="Courier New" w:hAnsi="Courier New"/>
                <w:color w:val="a626a4"/>
                <w:shd w:fill="fafafa" w:val="clear"/>
                <w:rtl w:val="0"/>
              </w:rPr>
              <w:t xml:space="preserve">new</w:t>
            </w:r>
            <w:r w:rsidDel="00000000" w:rsidR="00000000" w:rsidRPr="00000000">
              <w:rPr>
                <w:rFonts w:ascii="Courier New" w:cs="Courier New" w:eastAsia="Courier New" w:hAnsi="Courier New"/>
                <w:color w:val="383a42"/>
                <w:shd w:fill="fafafa" w:val="clear"/>
                <w:rtl w:val="0"/>
              </w:rPr>
              <w:t xml:space="preserve"> ActiveXObject(</w:t>
            </w:r>
            <w:r w:rsidDel="00000000" w:rsidR="00000000" w:rsidRPr="00000000">
              <w:rPr>
                <w:rFonts w:ascii="Courier New" w:cs="Courier New" w:eastAsia="Courier New" w:hAnsi="Courier New"/>
                <w:color w:val="50a14f"/>
                <w:shd w:fill="fafafa" w:val="clear"/>
                <w:rtl w:val="0"/>
              </w:rPr>
              <w:t xml:space="preserve">"Microsoft.XMLHTTP"</w:t>
            </w:r>
            <w:r w:rsidDel="00000000" w:rsidR="00000000" w:rsidRPr="00000000">
              <w:rPr>
                <w:rFonts w:ascii="Courier New" w:cs="Courier New" w:eastAsia="Courier New" w:hAnsi="Courier New"/>
                <w:color w:val="383a42"/>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Объект Window сочетает в себе глобальный объект JavaScript и текущее окно браузера. Именно он подсказывает, с каким браузером мы имеем дело.</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На этом тонкости не заканчиваются. Определенные версии Mozilla Firefox не могут работать с ответом от сервера в случае, если тот не содержит заголовка XML mime-type. Хоть это и проблема серверного программирования, но знать о ней стоит. На стороне клиента ее можно решить, переопределив этот параметр:</w:t>
      </w:r>
    </w:p>
    <w:tbl>
      <w:tblPr>
        <w:tblStyle w:val="Table4"/>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383a42"/>
                <w:shd w:fill="fafafa" w:val="clear"/>
                <w:rtl w:val="0"/>
              </w:rPr>
              <w:t xml:space="preserve">xhr.overrideMimeType(</w:t>
            </w:r>
            <w:r w:rsidDel="00000000" w:rsidR="00000000" w:rsidRPr="00000000">
              <w:rPr>
                <w:rFonts w:ascii="Courier New" w:cs="Courier New" w:eastAsia="Courier New" w:hAnsi="Courier New"/>
                <w:color w:val="50a14f"/>
                <w:shd w:fill="fafafa" w:val="clear"/>
                <w:rtl w:val="0"/>
              </w:rPr>
              <w:t xml:space="preserve">'text/xml'</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Вполне вероятно, после получения ответа от сервера вы захотите как-то этот ответ обработать и разместить его данные на странице. Для этого назначается callback-функция. В параметре XHR-объекта указывается только имя функции. Если поставить после него скобки, то onreadystatechange будет ожидать получения результата этой функции, чтобы затем использовать его как callback. Также возможно объявить анонимную функцию, определив её прямо на месте.</w:t>
      </w:r>
    </w:p>
    <w:tbl>
      <w:tblPr>
        <w:tblStyle w:val="Table5"/>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shd w:fill="fafafa" w:val="clear"/>
                <w:rtl w:val="0"/>
              </w:rPr>
              <w:t xml:space="preserve">xhr.onreadystatechange = myCallBack;</w:t>
            </w:r>
            <w:r w:rsidDel="00000000" w:rsidR="00000000" w:rsidRPr="00000000">
              <w:rPr>
                <w:rtl w:val="0"/>
              </w:rPr>
            </w:r>
          </w:p>
        </w:tc>
      </w:tr>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shd w:fill="fafafa" w:val="clear"/>
                <w:rtl w:val="0"/>
              </w:rPr>
              <w:t xml:space="preserve">xhr.onreadystatechange = </w:t>
            </w:r>
            <w:r w:rsidDel="00000000" w:rsidR="00000000" w:rsidRPr="00000000">
              <w:rPr>
                <w:rFonts w:ascii="Courier New" w:cs="Courier New" w:eastAsia="Courier New" w:hAnsi="Courier New"/>
                <w:color w:val="a626a4"/>
                <w:sz w:val="20"/>
                <w:szCs w:val="20"/>
                <w:shd w:fill="fafafa" w:val="clear"/>
                <w:rtl w:val="0"/>
              </w:rPr>
              <w:t xml:space="preserve">function</w:t>
            </w:r>
            <w:r w:rsidDel="00000000" w:rsidR="00000000" w:rsidRPr="00000000">
              <w:rPr>
                <w:rFonts w:ascii="Courier New" w:cs="Courier New" w:eastAsia="Courier New" w:hAnsi="Courier New"/>
                <w:color w:val="383a42"/>
                <w:sz w:val="20"/>
                <w:szCs w:val="20"/>
                <w:shd w:fill="fafafa" w:val="clear"/>
                <w:rtl w:val="0"/>
              </w:rPr>
              <w:t xml:space="preserve">(){ alert(</w:t>
            </w:r>
            <w:r w:rsidDel="00000000" w:rsidR="00000000" w:rsidRPr="00000000">
              <w:rPr>
                <w:rFonts w:ascii="Courier New" w:cs="Courier New" w:eastAsia="Courier New" w:hAnsi="Courier New"/>
                <w:color w:val="986801"/>
                <w:sz w:val="20"/>
                <w:szCs w:val="20"/>
                <w:shd w:fill="fafafa" w:val="clear"/>
                <w:rtl w:val="0"/>
              </w:rPr>
              <w:t xml:space="preserve">1</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Создав объект и определив его начальные действия, можно приступать к отправке самого запроса на сервер. В этом нам помогут методы open и send. </w:t>
      </w:r>
    </w:p>
    <w:tbl>
      <w:tblPr>
        <w:tblStyle w:val="Table6"/>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shd w:fill="fafafa" w:val="clear"/>
                <w:rtl w:val="0"/>
              </w:rPr>
              <w:t xml:space="preserve">xhr.open(</w:t>
            </w:r>
            <w:r w:rsidDel="00000000" w:rsidR="00000000" w:rsidRPr="00000000">
              <w:rPr>
                <w:rFonts w:ascii="Courier New" w:cs="Courier New" w:eastAsia="Courier New" w:hAnsi="Courier New"/>
                <w:color w:val="50a14f"/>
                <w:sz w:val="20"/>
                <w:szCs w:val="20"/>
                <w:shd w:fill="fafafa" w:val="clear"/>
                <w:rtl w:val="0"/>
              </w:rPr>
              <w:t xml:space="preserve">'GET'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50a14f"/>
                <w:sz w:val="20"/>
                <w:szCs w:val="20"/>
                <w:shd w:fill="fafafa" w:val="clear"/>
                <w:rtl w:val="0"/>
              </w:rPr>
              <w:t xml:space="preserve">'http://mysite.com/ajax.file'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0184bb"/>
                <w:sz w:val="20"/>
                <w:szCs w:val="20"/>
                <w:shd w:fill="fafafa" w:val="clear"/>
                <w:rtl w:val="0"/>
              </w:rPr>
              <w:t xml:space="preserve">true</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5">
      <w:pPr>
        <w:numPr>
          <w:ilvl w:val="0"/>
          <w:numId w:val="12"/>
        </w:numPr>
        <w:pBdr>
          <w:top w:space="0" w:sz="0" w:val="nil"/>
          <w:left w:space="0" w:sz="0" w:val="nil"/>
          <w:bottom w:space="0" w:sz="0" w:val="nil"/>
          <w:right w:space="0" w:sz="0" w:val="nil"/>
          <w:between w:space="0" w:sz="0" w:val="nil"/>
        </w:pBdr>
        <w:shd w:fill="auto" w:val="clear"/>
        <w:spacing w:after="0" w:afterAutospacing="0"/>
        <w:ind w:left="720" w:hanging="360"/>
        <w:jc w:val="both"/>
        <w:rPr>
          <w:u w:val="none"/>
        </w:rPr>
      </w:pPr>
      <w:r w:rsidDel="00000000" w:rsidR="00000000" w:rsidRPr="00000000">
        <w:rPr>
          <w:rtl w:val="0"/>
        </w:rPr>
        <w:t xml:space="preserve">Первый параметр – это HTTP-метод, при помощи которого будет отправлен запрос. </w:t>
      </w:r>
    </w:p>
    <w:p w:rsidR="00000000" w:rsidDel="00000000" w:rsidP="00000000" w:rsidRDefault="00000000" w:rsidRPr="00000000" w14:paraId="00000046">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u w:val="none"/>
        </w:rPr>
      </w:pPr>
      <w:r w:rsidDel="00000000" w:rsidR="00000000" w:rsidRPr="00000000">
        <w:rPr>
          <w:rtl w:val="0"/>
        </w:rPr>
        <w:t xml:space="preserve">Второй параметр задает требуемый ресурс на сервере, к которому и будет направлен запрос. По правилам безопасности запросы к доменам, отличающимся от того, со страницы которого направлен запрос (кросс-доменные запросы), запрещены. </w:t>
      </w:r>
    </w:p>
    <w:p w:rsidR="00000000" w:rsidDel="00000000" w:rsidP="00000000" w:rsidRDefault="00000000" w:rsidRPr="00000000" w14:paraId="00000047">
      <w:pPr>
        <w:numPr>
          <w:ilvl w:val="0"/>
          <w:numId w:val="12"/>
        </w:numPr>
        <w:pBdr>
          <w:top w:space="0" w:sz="0" w:val="nil"/>
          <w:left w:space="0" w:sz="0" w:val="nil"/>
          <w:bottom w:space="0" w:sz="0" w:val="nil"/>
          <w:right w:space="0" w:sz="0" w:val="nil"/>
          <w:between w:space="0" w:sz="0" w:val="nil"/>
        </w:pBdr>
        <w:shd w:fill="auto" w:val="clear"/>
        <w:spacing w:before="0" w:beforeAutospacing="0"/>
        <w:ind w:left="720" w:hanging="360"/>
        <w:jc w:val="both"/>
        <w:rPr>
          <w:u w:val="none"/>
        </w:rPr>
      </w:pPr>
      <w:r w:rsidDel="00000000" w:rsidR="00000000" w:rsidRPr="00000000">
        <w:rPr>
          <w:rtl w:val="0"/>
        </w:rPr>
        <w:t xml:space="preserve">Третий параметр указывает на асинхронность запроса. Если он равен TRUE, то все скрипты на странице продолжат свою работу в то время, как будет происходить общение с сервером.</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Синхронные запросы применяются весьма редко, ведь они по сути блокируют работу со страницей вплоть до окончания общения в рамках запроса. Пользователь не сможет даже прокрутить страницу. В случае, когда синхронный запрос выполняется очень долго, сам браузер предлагает закрыть проблемную страницу.</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Однако для некоторых операций синхронные запросы важны – например, если вы производите авторизацию пользователя через AJAX. Пользователь не может продолжать работу в анонимном состоянии, так что это принудительная мера.</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Продолжительность работы асинхронного запроса в JS можно задать в свойстве timeout:</w:t>
      </w:r>
    </w:p>
    <w:tbl>
      <w:tblPr>
        <w:tblStyle w:val="Table7"/>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shd w:fill="fafafa" w:val="clear"/>
                <w:rtl w:val="0"/>
              </w:rPr>
              <w:t xml:space="preserve">xhr.timeout = </w:t>
            </w:r>
            <w:r w:rsidDel="00000000" w:rsidR="00000000" w:rsidRPr="00000000">
              <w:rPr>
                <w:rFonts w:ascii="Courier New" w:cs="Courier New" w:eastAsia="Courier New" w:hAnsi="Courier New"/>
                <w:color w:val="986801"/>
                <w:sz w:val="20"/>
                <w:szCs w:val="20"/>
                <w:shd w:fill="fafafa" w:val="clear"/>
                <w:rtl w:val="0"/>
              </w:rPr>
              <w:t xml:space="preserve">15000</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i w:val="1"/>
                <w:color w:val="a0a1a7"/>
                <w:sz w:val="20"/>
                <w:szCs w:val="20"/>
                <w:shd w:fill="fafafa" w:val="clear"/>
                <w:rtl w:val="0"/>
              </w:rPr>
              <w:t xml:space="preserve">// задаётся в миллисекундах</w:t>
            </w:r>
            <w:r w:rsidDel="00000000" w:rsidR="00000000" w:rsidRPr="00000000">
              <w:rPr>
                <w:rtl w:val="0"/>
              </w:rPr>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Если всё же будет превышено время ожидания, выполнение запроса будет остановлено. При наличии обработчика будет выполнено событие ontimeout:</w:t>
      </w:r>
    </w:p>
    <w:tbl>
      <w:tblPr>
        <w:tblStyle w:val="Table8"/>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383a42"/>
                <w:shd w:fill="fafafa" w:val="clear"/>
                <w:rtl w:val="0"/>
              </w:rPr>
              <w:t xml:space="preserve">xhr.ontimeout = </w:t>
            </w:r>
            <w:r w:rsidDel="00000000" w:rsidR="00000000" w:rsidRPr="00000000">
              <w:rPr>
                <w:rFonts w:ascii="Courier New" w:cs="Courier New" w:eastAsia="Courier New" w:hAnsi="Courier New"/>
                <w:color w:val="a626a4"/>
                <w:shd w:fill="fafafa" w:val="clear"/>
                <w:rtl w:val="0"/>
              </w:rPr>
              <w:t xml:space="preserve">function</w:t>
            </w:r>
            <w:r w:rsidDel="00000000" w:rsidR="00000000" w:rsidRPr="00000000">
              <w:rPr>
                <w:rFonts w:ascii="Courier New" w:cs="Courier New" w:eastAsia="Courier New" w:hAnsi="Courier New"/>
                <w:color w:val="383a42"/>
                <w:shd w:fill="fafafa" w:val="clear"/>
                <w:rtl w:val="0"/>
              </w:rPr>
              <w:t xml:space="preserve">(){</w:t>
              <w:br w:type="textWrapping"/>
              <w:t xml:space="preserve">   alert(</w:t>
            </w:r>
            <w:r w:rsidDel="00000000" w:rsidR="00000000" w:rsidRPr="00000000">
              <w:rPr>
                <w:rFonts w:ascii="Courier New" w:cs="Courier New" w:eastAsia="Courier New" w:hAnsi="Courier New"/>
                <w:color w:val="50a14f"/>
                <w:shd w:fill="fafafa" w:val="clear"/>
                <w:rtl w:val="0"/>
              </w:rPr>
              <w:t xml:space="preserve">'Слишком долгий запрос, выполнение остановлено!'</w:t>
            </w:r>
            <w:r w:rsidDel="00000000" w:rsidR="00000000" w:rsidRPr="00000000">
              <w:rPr>
                <w:rFonts w:ascii="Courier New" w:cs="Courier New" w:eastAsia="Courier New" w:hAnsi="Courier New"/>
                <w:color w:val="383a42"/>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line="273.6" w:lineRule="auto"/>
        <w:jc w:val="both"/>
        <w:rPr/>
      </w:pPr>
      <w:r w:rsidDel="00000000" w:rsidR="00000000" w:rsidRPr="00000000">
        <w:rPr>
          <w:rtl w:val="0"/>
        </w:rPr>
        <w:t xml:space="preserve">Далее нужно использовать метод send:</w:t>
      </w:r>
    </w:p>
    <w:tbl>
      <w:tblPr>
        <w:tblStyle w:val="Table9"/>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383a42"/>
                <w:shd w:fill="fafafa" w:val="clear"/>
                <w:rtl w:val="0"/>
              </w:rPr>
              <w:t xml:space="preserve">xhr.send(</w:t>
            </w:r>
            <w:r w:rsidDel="00000000" w:rsidR="00000000" w:rsidRPr="00000000">
              <w:rPr>
                <w:rFonts w:ascii="Courier New" w:cs="Courier New" w:eastAsia="Courier New" w:hAnsi="Courier New"/>
                <w:color w:val="0184bb"/>
                <w:shd w:fill="fafafa" w:val="clear"/>
                <w:rtl w:val="0"/>
              </w:rPr>
              <w:t xml:space="preserve">null</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В качестве параметра принимаются произвольные данные, приведенные к виду строки запроса, т.е.</w:t>
      </w:r>
    </w:p>
    <w:tbl>
      <w:tblPr>
        <w:tblStyle w:val="Table10"/>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383a42"/>
                <w:shd w:fill="fafafa" w:val="clear"/>
                <w:rtl w:val="0"/>
              </w:rPr>
              <w:t xml:space="preserve">param1=value&amp;param2=</w:t>
            </w:r>
            <w:r w:rsidDel="00000000" w:rsidR="00000000" w:rsidRPr="00000000">
              <w:rPr>
                <w:rFonts w:ascii="Courier New" w:cs="Courier New" w:eastAsia="Courier New" w:hAnsi="Courier New"/>
                <w:color w:val="986801"/>
                <w:shd w:fill="fafafa" w:val="clear"/>
                <w:rtl w:val="0"/>
              </w:rPr>
              <w:t xml:space="preserve">42</w:t>
            </w:r>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При отправке пакета данных при помощи метода POST требуется переопределить MIME-тип запроса следующим образом:</w:t>
      </w:r>
    </w:p>
    <w:tbl>
      <w:tblPr>
        <w:tblStyle w:val="Table11"/>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383a42"/>
                <w:shd w:fill="fafafa" w:val="clear"/>
                <w:rtl w:val="0"/>
              </w:rPr>
              <w:t xml:space="preserve">xhr.setRequestHeader(</w:t>
            </w:r>
            <w:r w:rsidDel="00000000" w:rsidR="00000000" w:rsidRPr="00000000">
              <w:rPr>
                <w:rFonts w:ascii="Courier New" w:cs="Courier New" w:eastAsia="Courier New" w:hAnsi="Courier New"/>
                <w:color w:val="50a14f"/>
                <w:shd w:fill="fafafa" w:val="clear"/>
                <w:rtl w:val="0"/>
              </w:rPr>
              <w:t xml:space="preserve">'Content-Type'</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'application/x-www-form-urlencoded'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lineRule="auto"/>
        <w:jc w:val="both"/>
        <w:rPr/>
      </w:pPr>
      <w:r w:rsidDel="00000000" w:rsidR="00000000" w:rsidRPr="00000000">
        <w:rPr>
          <w:rtl w:val="0"/>
        </w:rPr>
        <w:t xml:space="preserve">После выполнения send сервер должен будет прислать ответ на клиентскую часть. Чуть выше мы задали функцию-обработчик myCallBack. Именно она вызовется, как только сервер отдаст некий ответ.</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В первую очередь стоит проверить, в каком статусе находится запрос:</w:t>
      </w:r>
    </w:p>
    <w:tbl>
      <w:tblPr>
        <w:tblStyle w:val="Table12"/>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383a42"/>
                <w:shd w:fill="fafafa" w:val="clear"/>
                <w:rtl w:val="0"/>
              </w:rPr>
              <w:t xml:space="preserve">xhr.readyState</w:t>
            </w:r>
            <w:r w:rsidDel="00000000" w:rsidR="00000000" w:rsidRPr="00000000">
              <w:rPr>
                <w:rtl w:val="0"/>
              </w:rPr>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Данный параметр может принимать 5 значений:</w:t>
      </w:r>
    </w:p>
    <w:p w:rsidR="00000000" w:rsidDel="00000000" w:rsidP="00000000" w:rsidRDefault="00000000" w:rsidRPr="00000000" w14:paraId="0000005C">
      <w:pPr>
        <w:numPr>
          <w:ilvl w:val="0"/>
          <w:numId w:val="11"/>
        </w:numPr>
        <w:pBdr>
          <w:top w:space="0" w:sz="0" w:val="nil"/>
          <w:left w:space="0" w:sz="0" w:val="nil"/>
          <w:bottom w:space="0" w:sz="0" w:val="nil"/>
          <w:right w:space="0" w:sz="0" w:val="nil"/>
          <w:between w:space="0" w:sz="0" w:val="nil"/>
        </w:pBdr>
        <w:shd w:fill="auto" w:val="clear"/>
        <w:spacing w:after="0" w:before="200" w:line="276" w:lineRule="auto"/>
        <w:ind w:left="720" w:hanging="360"/>
        <w:jc w:val="both"/>
        <w:rPr/>
      </w:pPr>
      <w:r w:rsidDel="00000000" w:rsidR="00000000" w:rsidRPr="00000000">
        <w:rPr>
          <w:b w:val="0"/>
          <w:color w:val="2c2d30"/>
          <w:sz w:val="20"/>
          <w:szCs w:val="20"/>
          <w:rtl w:val="0"/>
        </w:rPr>
        <w:t xml:space="preserve">0 </w:t>
      </w:r>
      <w:r w:rsidDel="00000000" w:rsidR="00000000" w:rsidRPr="00000000">
        <w:rPr>
          <w:rtl w:val="0"/>
        </w:rPr>
        <w:t xml:space="preserve">– </w:t>
      </w:r>
      <w:r w:rsidDel="00000000" w:rsidR="00000000" w:rsidRPr="00000000">
        <w:rPr>
          <w:b w:val="0"/>
          <w:color w:val="2c2d30"/>
          <w:sz w:val="20"/>
          <w:szCs w:val="20"/>
          <w:rtl w:val="0"/>
        </w:rPr>
        <w:t xml:space="preserve">запрос не инициализирован</w:t>
      </w:r>
      <w:r w:rsidDel="00000000" w:rsidR="00000000" w:rsidRPr="00000000">
        <w:rPr>
          <w:rtl w:val="0"/>
        </w:rPr>
        <w:t xml:space="preserve">.</w:t>
      </w:r>
    </w:p>
    <w:p w:rsidR="00000000" w:rsidDel="00000000" w:rsidP="00000000" w:rsidRDefault="00000000" w:rsidRPr="00000000" w14:paraId="0000005D">
      <w:pPr>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1 </w:t>
      </w:r>
      <w:r w:rsidDel="00000000" w:rsidR="00000000" w:rsidRPr="00000000">
        <w:rPr>
          <w:rtl w:val="0"/>
        </w:rPr>
        <w:t xml:space="preserve">– </w:t>
      </w:r>
      <w:r w:rsidDel="00000000" w:rsidR="00000000" w:rsidRPr="00000000">
        <w:rPr>
          <w:b w:val="0"/>
          <w:color w:val="2c2d30"/>
          <w:sz w:val="20"/>
          <w:szCs w:val="20"/>
          <w:rtl w:val="0"/>
        </w:rPr>
        <w:t xml:space="preserve">загрузка</w:t>
      </w:r>
      <w:r w:rsidDel="00000000" w:rsidR="00000000" w:rsidRPr="00000000">
        <w:rPr>
          <w:rtl w:val="0"/>
        </w:rPr>
        <w:t xml:space="preserve">.</w:t>
      </w:r>
    </w:p>
    <w:p w:rsidR="00000000" w:rsidDel="00000000" w:rsidP="00000000" w:rsidRDefault="00000000" w:rsidRPr="00000000" w14:paraId="0000005E">
      <w:pPr>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2 – запрос принят</w:t>
      </w:r>
      <w:r w:rsidDel="00000000" w:rsidR="00000000" w:rsidRPr="00000000">
        <w:rPr>
          <w:rtl w:val="0"/>
        </w:rPr>
        <w:t xml:space="preserve">.</w:t>
      </w:r>
    </w:p>
    <w:p w:rsidR="00000000" w:rsidDel="00000000" w:rsidP="00000000" w:rsidRDefault="00000000" w:rsidRPr="00000000" w14:paraId="0000005F">
      <w:pPr>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3 – обмен данными</w:t>
      </w:r>
      <w:r w:rsidDel="00000000" w:rsidR="00000000" w:rsidRPr="00000000">
        <w:rPr>
          <w:rtl w:val="0"/>
        </w:rPr>
        <w:t xml:space="preserve">.</w:t>
      </w:r>
    </w:p>
    <w:p w:rsidR="00000000" w:rsidDel="00000000" w:rsidP="00000000" w:rsidRDefault="00000000" w:rsidRPr="00000000" w14:paraId="00000060">
      <w:pPr>
        <w:numPr>
          <w:ilvl w:val="0"/>
          <w:numId w:val="11"/>
        </w:numPr>
        <w:pBdr>
          <w:top w:space="0" w:sz="0" w:val="nil"/>
          <w:left w:space="0" w:sz="0" w:val="nil"/>
          <w:bottom w:space="0" w:sz="0" w:val="nil"/>
          <w:right w:space="0" w:sz="0" w:val="nil"/>
          <w:between w:space="0" w:sz="0" w:val="nil"/>
        </w:pBdr>
        <w:shd w:fill="auto" w:val="clear"/>
        <w:spacing w:after="200" w:before="0" w:line="276" w:lineRule="auto"/>
        <w:ind w:left="720" w:hanging="360"/>
        <w:jc w:val="both"/>
        <w:rPr/>
      </w:pPr>
      <w:r w:rsidDel="00000000" w:rsidR="00000000" w:rsidRPr="00000000">
        <w:rPr>
          <w:b w:val="0"/>
          <w:color w:val="2c2d30"/>
          <w:sz w:val="20"/>
          <w:szCs w:val="20"/>
          <w:rtl w:val="0"/>
        </w:rPr>
        <w:t xml:space="preserve">4 – запрос выполнен.</w:t>
      </w:r>
      <w:r w:rsidDel="00000000" w:rsidR="00000000" w:rsidRPr="00000000">
        <w:rPr>
          <w:rtl w:val="0"/>
        </w:rPr>
      </w:r>
    </w:p>
    <w:tbl>
      <w:tblPr>
        <w:tblStyle w:val="Table13"/>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a626a4"/>
                <w:shd w:fill="fafafa" w:val="clear"/>
                <w:rtl w:val="0"/>
              </w:rPr>
              <w:t xml:space="preserve">if</w:t>
            </w:r>
            <w:r w:rsidDel="00000000" w:rsidR="00000000" w:rsidRPr="00000000">
              <w:rPr>
                <w:rFonts w:ascii="Courier New" w:cs="Courier New" w:eastAsia="Courier New" w:hAnsi="Courier New"/>
                <w:color w:val="383a42"/>
                <w:shd w:fill="fafafa" w:val="clear"/>
                <w:rtl w:val="0"/>
              </w:rPr>
              <w:t xml:space="preserve"> (xhr.readyState == </w:t>
            </w:r>
            <w:r w:rsidDel="00000000" w:rsidR="00000000" w:rsidRPr="00000000">
              <w:rPr>
                <w:rFonts w:ascii="Courier New" w:cs="Courier New" w:eastAsia="Courier New" w:hAnsi="Courier New"/>
                <w:color w:val="986801"/>
                <w:shd w:fill="fafafa" w:val="clear"/>
                <w:rtl w:val="0"/>
              </w:rPr>
              <w:t xml:space="preserve">4</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i w:val="1"/>
                <w:color w:val="a0a1a7"/>
                <w:shd w:fill="fafafa" w:val="clear"/>
                <w:rtl w:val="0"/>
              </w:rPr>
              <w:t xml:space="preserve">// ответ на запрос получен</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a626a4"/>
                <w:shd w:fill="fafafa" w:val="clear"/>
                <w:rtl w:val="0"/>
              </w:rPr>
              <w:t xml:space="preserve">else</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i w:val="1"/>
                <w:color w:val="a0a1a7"/>
                <w:shd w:fill="fafafa" w:val="clear"/>
                <w:rtl w:val="0"/>
              </w:rPr>
              <w:t xml:space="preserve">// процесс в работе</w:t>
            </w:r>
            <w:r w:rsidDel="00000000" w:rsidR="00000000" w:rsidRPr="00000000">
              <w:rPr>
                <w:rtl w:val="0"/>
              </w:rPr>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Далее нужно проверить HTTP-статус ответа. Это цифровой код, который говорит о том, как именно завершился процесс. Нас интересует ответ 200 ОК. Ответы 3хх говорят о том, что произошел редирект, 4хх – проблемы с доступом к ресурсу, 5хх – серверная ошибка.</w:t>
      </w:r>
    </w:p>
    <w:tbl>
      <w:tblPr>
        <w:tblStyle w:val="Table14"/>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a626a4"/>
                <w:shd w:fill="fafafa" w:val="clear"/>
                <w:rtl w:val="0"/>
              </w:rPr>
              <w:t xml:space="preserve">if</w:t>
            </w:r>
            <w:r w:rsidDel="00000000" w:rsidR="00000000" w:rsidRPr="00000000">
              <w:rPr>
                <w:rFonts w:ascii="Courier New" w:cs="Courier New" w:eastAsia="Courier New" w:hAnsi="Courier New"/>
                <w:color w:val="383a42"/>
                <w:shd w:fill="fafafa" w:val="clear"/>
                <w:rtl w:val="0"/>
              </w:rPr>
              <w:t xml:space="preserve"> (xhr.status == </w:t>
            </w:r>
            <w:r w:rsidDel="00000000" w:rsidR="00000000" w:rsidRPr="00000000">
              <w:rPr>
                <w:rFonts w:ascii="Courier New" w:cs="Courier New" w:eastAsia="Courier New" w:hAnsi="Courier New"/>
                <w:color w:val="986801"/>
                <w:shd w:fill="fafafa" w:val="clear"/>
                <w:rtl w:val="0"/>
              </w:rPr>
              <w:t xml:space="preserve">200</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i w:val="1"/>
                <w:color w:val="a0a1a7"/>
                <w:shd w:fill="fafafa" w:val="clear"/>
                <w:rtl w:val="0"/>
              </w:rPr>
              <w:t xml:space="preserve">// серверная часть отработала корректно</w:t>
            </w:r>
            <w:r w:rsidDel="00000000" w:rsidR="00000000" w:rsidRPr="00000000">
              <w:rPr>
                <w:rtl w:val="0"/>
              </w:rPr>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После того, как мы убедимся, что ответ получен и он корректен, можно приступать к его обработке. Получить тело ответа можно двумя методами:</w:t>
      </w:r>
    </w:p>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hanging="360"/>
        <w:jc w:val="both"/>
        <w:rPr/>
      </w:pPr>
      <w:r w:rsidDel="00000000" w:rsidR="00000000" w:rsidRPr="00000000">
        <w:rPr>
          <w:b w:val="0"/>
          <w:color w:val="2c2d30"/>
          <w:sz w:val="20"/>
          <w:szCs w:val="20"/>
          <w:rtl w:val="0"/>
        </w:rPr>
        <w:t xml:space="preserve">responseText – верн</w:t>
      </w:r>
      <w:r w:rsidDel="00000000" w:rsidR="00000000" w:rsidRPr="00000000">
        <w:rPr>
          <w:rtl w:val="0"/>
        </w:rPr>
        <w:t xml:space="preserve">е</w:t>
      </w:r>
      <w:r w:rsidDel="00000000" w:rsidR="00000000" w:rsidRPr="00000000">
        <w:rPr>
          <w:b w:val="0"/>
          <w:color w:val="2c2d30"/>
          <w:sz w:val="20"/>
          <w:szCs w:val="20"/>
          <w:rtl w:val="0"/>
        </w:rPr>
        <w:t xml:space="preserve">т ответ в виде строки</w:t>
      </w:r>
      <w:r w:rsidDel="00000000" w:rsidR="00000000" w:rsidRPr="00000000">
        <w:rPr>
          <w:rtl w:val="0"/>
        </w:rPr>
        <w:t xml:space="preserve">.</w:t>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hanging="360"/>
        <w:jc w:val="both"/>
        <w:rPr/>
      </w:pPr>
      <w:r w:rsidDel="00000000" w:rsidR="00000000" w:rsidRPr="00000000">
        <w:rPr>
          <w:b w:val="0"/>
          <w:color w:val="2c2d30"/>
          <w:sz w:val="20"/>
          <w:szCs w:val="20"/>
          <w:rtl w:val="0"/>
        </w:rPr>
        <w:t xml:space="preserve">responseXML – верн</w:t>
      </w:r>
      <w:r w:rsidDel="00000000" w:rsidR="00000000" w:rsidRPr="00000000">
        <w:rPr>
          <w:rtl w:val="0"/>
        </w:rPr>
        <w:t xml:space="preserve">е</w:t>
      </w:r>
      <w:r w:rsidDel="00000000" w:rsidR="00000000" w:rsidRPr="00000000">
        <w:rPr>
          <w:b w:val="0"/>
          <w:color w:val="2c2d30"/>
          <w:sz w:val="20"/>
          <w:szCs w:val="20"/>
          <w:rtl w:val="0"/>
        </w:rPr>
        <w:t xml:space="preserve">т ответ в виде XMLDocument.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00" w:before="0" w:line="276" w:lineRule="auto"/>
        <w:ind w:left="0" w:firstLine="0"/>
        <w:jc w:val="both"/>
        <w:rPr/>
      </w:pPr>
      <w:r w:rsidDel="00000000" w:rsidR="00000000" w:rsidRPr="00000000">
        <w:rPr>
          <w:rtl w:val="0"/>
        </w:rPr>
      </w:r>
    </w:p>
    <w:p w:rsidR="00000000" w:rsidDel="00000000" w:rsidP="00000000" w:rsidRDefault="00000000" w:rsidRPr="00000000" w14:paraId="0000006A">
      <w:pPr>
        <w:pStyle w:val="Heading1"/>
        <w:keepNext w:val="1"/>
        <w:keepLines w:val="1"/>
        <w:pBdr>
          <w:top w:space="0" w:sz="0" w:val="nil"/>
          <w:left w:space="0" w:sz="0" w:val="nil"/>
          <w:bottom w:space="0" w:sz="0" w:val="nil"/>
          <w:right w:space="0" w:sz="0" w:val="nil"/>
          <w:between w:space="0" w:sz="0" w:val="nil"/>
        </w:pBdr>
        <w:shd w:fill="auto" w:val="clear"/>
        <w:spacing w:after="120" w:lineRule="auto"/>
        <w:jc w:val="both"/>
        <w:rPr/>
      </w:pPr>
      <w:bookmarkStart w:colFirst="0" w:colLast="0" w:name="_1t3h5sf" w:id="5"/>
      <w:bookmarkEnd w:id="5"/>
      <w:r w:rsidDel="00000000" w:rsidR="00000000" w:rsidRPr="00000000">
        <w:rPr>
          <w:rtl w:val="0"/>
        </w:rPr>
        <w:t xml:space="preserve">Форматы JSON и XML</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Как мы говорили выше, чаще в AJAX используется формат JSON, т.к. он легче и проще. JSON легко читается как людьми, так и компьютером.</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Хоть в имени формата и фигурирует JavaScript, сам формат является совершенно независимым от языка JS и очень часто используется во многих других языках для решения различных задач.</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JSON – один из максимально удобных в применении форматов для взаимодействия с JavaScript, ведь он совпадает с синтаксической записью объекта, т.е. практически сразу может быть сконвертирован в JS-объект.</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Структура у JSON может быть представлена двумя способами:</w:t>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hanging="360"/>
        <w:jc w:val="both"/>
        <w:rPr/>
      </w:pPr>
      <w:r w:rsidDel="00000000" w:rsidR="00000000" w:rsidRPr="00000000">
        <w:rPr>
          <w:b w:val="0"/>
          <w:color w:val="2c2d30"/>
          <w:sz w:val="20"/>
          <w:szCs w:val="20"/>
          <w:rtl w:val="0"/>
        </w:rPr>
        <w:t xml:space="preserve">Пары ключ</w:t>
      </w:r>
      <w:r w:rsidDel="00000000" w:rsidR="00000000" w:rsidRPr="00000000">
        <w:rPr>
          <w:rtl w:val="0"/>
        </w:rPr>
        <w:t xml:space="preserve"> – </w:t>
      </w:r>
      <w:r w:rsidDel="00000000" w:rsidR="00000000" w:rsidRPr="00000000">
        <w:rPr>
          <w:b w:val="0"/>
          <w:color w:val="2c2d30"/>
          <w:sz w:val="20"/>
          <w:szCs w:val="20"/>
          <w:rtl w:val="0"/>
        </w:rPr>
        <w:t xml:space="preserve">значение, где в качестве ключа выступает регистрозависимая строка, а значением может быть любая форма.</w:t>
      </w:r>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hanging="360"/>
        <w:jc w:val="both"/>
        <w:rPr/>
      </w:pPr>
      <w:r w:rsidDel="00000000" w:rsidR="00000000" w:rsidRPr="00000000">
        <w:rPr>
          <w:b w:val="0"/>
          <w:color w:val="2c2d30"/>
          <w:sz w:val="20"/>
          <w:szCs w:val="20"/>
          <w:rtl w:val="0"/>
        </w:rPr>
        <w:t xml:space="preserve">Упорядоченные значения. Очень похоже на массив или список.</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Поскольку JSON стандартизирован, он поддерживается практически любым современным языком программирования, что удобно при замене серверной части – не приходится менять протоколы общения.</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Конкретные значения в JSON могут быть следующими:</w:t>
      </w:r>
    </w:p>
    <w:p w:rsidR="00000000" w:rsidDel="00000000" w:rsidP="00000000" w:rsidRDefault="00000000" w:rsidRPr="00000000" w14:paraId="00000073">
      <w:pPr>
        <w:numPr>
          <w:ilvl w:val="0"/>
          <w:numId w:val="7"/>
        </w:numPr>
        <w:pBdr>
          <w:top w:space="0" w:sz="0" w:val="nil"/>
          <w:left w:space="0" w:sz="0" w:val="nil"/>
          <w:bottom w:space="0" w:sz="0" w:val="nil"/>
          <w:right w:space="0" w:sz="0" w:val="nil"/>
          <w:between w:space="0" w:sz="0" w:val="nil"/>
        </w:pBdr>
        <w:shd w:fill="auto" w:val="clear"/>
        <w:spacing w:after="0" w:before="200" w:line="276" w:lineRule="auto"/>
        <w:ind w:left="720" w:hanging="360"/>
        <w:jc w:val="both"/>
        <w:rPr/>
      </w:pPr>
      <w:r w:rsidDel="00000000" w:rsidR="00000000" w:rsidRPr="00000000">
        <w:rPr>
          <w:rtl w:val="0"/>
        </w:rPr>
        <w:t xml:space="preserve">О</w:t>
      </w:r>
      <w:r w:rsidDel="00000000" w:rsidR="00000000" w:rsidRPr="00000000">
        <w:rPr>
          <w:b w:val="0"/>
          <w:color w:val="2c2d30"/>
          <w:sz w:val="20"/>
          <w:szCs w:val="20"/>
          <w:rtl w:val="0"/>
        </w:rPr>
        <w:t xml:space="preserve">бъект</w:t>
      </w:r>
      <w:r w:rsidDel="00000000" w:rsidR="00000000" w:rsidRPr="00000000">
        <w:rPr>
          <w:rtl w:val="0"/>
        </w:rPr>
        <w:t xml:space="preserve">.</w:t>
      </w:r>
    </w:p>
    <w:p w:rsidR="00000000" w:rsidDel="00000000" w:rsidP="00000000" w:rsidRDefault="00000000" w:rsidRPr="00000000" w14:paraId="00000074">
      <w:pPr>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rtl w:val="0"/>
        </w:rPr>
        <w:t xml:space="preserve">О</w:t>
      </w:r>
      <w:r w:rsidDel="00000000" w:rsidR="00000000" w:rsidRPr="00000000">
        <w:rPr>
          <w:b w:val="0"/>
          <w:color w:val="2c2d30"/>
          <w:sz w:val="20"/>
          <w:szCs w:val="20"/>
          <w:rtl w:val="0"/>
        </w:rPr>
        <w:t xml:space="preserve">дномерный массив</w:t>
      </w:r>
      <w:r w:rsidDel="00000000" w:rsidR="00000000" w:rsidRPr="00000000">
        <w:rPr>
          <w:rtl w:val="0"/>
        </w:rPr>
        <w:t xml:space="preserve">.</w:t>
      </w:r>
      <w:r w:rsidDel="00000000" w:rsidR="00000000" w:rsidRPr="00000000">
        <w:rPr>
          <w:b w:val="0"/>
          <w:color w:val="2c2d30"/>
          <w:sz w:val="20"/>
          <w:szCs w:val="20"/>
          <w:rtl w:val="0"/>
        </w:rPr>
        <w:t xml:space="preserve"> </w:t>
      </w:r>
      <w:r w:rsidDel="00000000" w:rsidR="00000000" w:rsidRPr="00000000">
        <w:rPr>
          <w:rtl w:val="0"/>
        </w:rPr>
      </w:r>
    </w:p>
    <w:p w:rsidR="00000000" w:rsidDel="00000000" w:rsidP="00000000" w:rsidRDefault="00000000" w:rsidRPr="00000000" w14:paraId="00000075">
      <w:pPr>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rtl w:val="0"/>
        </w:rPr>
        <w:t xml:space="preserve">Ч</w:t>
      </w:r>
      <w:r w:rsidDel="00000000" w:rsidR="00000000" w:rsidRPr="00000000">
        <w:rPr>
          <w:b w:val="0"/>
          <w:color w:val="2c2d30"/>
          <w:sz w:val="20"/>
          <w:szCs w:val="20"/>
          <w:rtl w:val="0"/>
        </w:rPr>
        <w:t xml:space="preserve">исло</w:t>
      </w:r>
      <w:r w:rsidDel="00000000" w:rsidR="00000000" w:rsidRPr="00000000">
        <w:rPr>
          <w:rtl w:val="0"/>
        </w:rPr>
        <w:t xml:space="preserve">.</w:t>
      </w:r>
    </w:p>
    <w:p w:rsidR="00000000" w:rsidDel="00000000" w:rsidP="00000000" w:rsidRDefault="00000000" w:rsidRPr="00000000" w14:paraId="00000076">
      <w:pPr>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true, false и null</w:t>
      </w:r>
      <w:r w:rsidDel="00000000" w:rsidR="00000000" w:rsidRPr="00000000">
        <w:rPr>
          <w:rtl w:val="0"/>
        </w:rPr>
        <w:t xml:space="preserve">.</w:t>
      </w:r>
    </w:p>
    <w:p w:rsidR="00000000" w:rsidDel="00000000" w:rsidP="00000000" w:rsidRDefault="00000000" w:rsidRPr="00000000" w14:paraId="00000077">
      <w:pPr>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hanging="360"/>
        <w:jc w:val="both"/>
        <w:rPr/>
      </w:pPr>
      <w:r w:rsidDel="00000000" w:rsidR="00000000" w:rsidRPr="00000000">
        <w:rPr>
          <w:rtl w:val="0"/>
        </w:rPr>
        <w:t xml:space="preserve">С</w:t>
      </w:r>
      <w:r w:rsidDel="00000000" w:rsidR="00000000" w:rsidRPr="00000000">
        <w:rPr>
          <w:b w:val="0"/>
          <w:color w:val="2c2d30"/>
          <w:sz w:val="20"/>
          <w:szCs w:val="20"/>
          <w:rtl w:val="0"/>
        </w:rPr>
        <w:t xml:space="preserve">трока.</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JavaScript по умолчанию предоставляет набор методов для работы с JSON:</w:t>
      </w:r>
    </w:p>
    <w:p w:rsidR="00000000" w:rsidDel="00000000" w:rsidP="00000000" w:rsidRDefault="00000000" w:rsidRPr="00000000" w14:paraId="00000079">
      <w:pPr>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hanging="360"/>
        <w:jc w:val="both"/>
        <w:rPr/>
      </w:pPr>
      <w:r w:rsidDel="00000000" w:rsidR="00000000" w:rsidRPr="00000000">
        <w:rPr>
          <w:b w:val="0"/>
          <w:color w:val="2c2d30"/>
          <w:sz w:val="20"/>
          <w:szCs w:val="20"/>
          <w:rtl w:val="0"/>
        </w:rPr>
        <w:t xml:space="preserve">JSON.parse – чтение объектов из JSON-строки.</w:t>
      </w:r>
      <w:r w:rsidDel="00000000" w:rsidR="00000000" w:rsidRPr="00000000">
        <w:rPr>
          <w:rtl w:val="0"/>
        </w:rPr>
      </w:r>
    </w:p>
    <w:p w:rsidR="00000000" w:rsidDel="00000000" w:rsidP="00000000" w:rsidRDefault="00000000" w:rsidRPr="00000000" w14:paraId="0000007A">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JSON.stringify – конвертация объектов в JSON-строку.</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tbl>
      <w:tblPr>
        <w:tblStyle w:val="Table15"/>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colors = </w:t>
            </w:r>
            <w:r w:rsidDel="00000000" w:rsidR="00000000" w:rsidRPr="00000000">
              <w:rPr>
                <w:rFonts w:ascii="Courier New" w:cs="Courier New" w:eastAsia="Courier New" w:hAnsi="Courier New"/>
                <w:color w:val="50a14f"/>
                <w:shd w:fill="fafafa" w:val="clear"/>
                <w:rtl w:val="0"/>
              </w:rPr>
              <w:t xml:space="preserve">'["red", "green", "blue"]'</w:t>
            </w:r>
            <w:r w:rsidDel="00000000" w:rsidR="00000000" w:rsidRPr="00000000">
              <w:rPr>
                <w:rFonts w:ascii="Courier New" w:cs="Courier New" w:eastAsia="Courier New" w:hAnsi="Courier New"/>
                <w:color w:val="383a42"/>
                <w:shd w:fill="fafafa" w:val="clear"/>
                <w:rtl w:val="0"/>
              </w:rPr>
              <w:t xml:space="preserve">;</w:t>
              <w:br w:type="textWrapping"/>
              <w:t xml:space="preserve">colors = </w:t>
            </w:r>
            <w:r w:rsidDel="00000000" w:rsidR="00000000" w:rsidRPr="00000000">
              <w:rPr>
                <w:rFonts w:ascii="Courier New" w:cs="Courier New" w:eastAsia="Courier New" w:hAnsi="Courier New"/>
                <w:color w:val="c18401"/>
                <w:shd w:fill="fafafa" w:val="clear"/>
                <w:rtl w:val="0"/>
              </w:rPr>
              <w:t xml:space="preserve">JSON</w:t>
            </w:r>
            <w:r w:rsidDel="00000000" w:rsidR="00000000" w:rsidRPr="00000000">
              <w:rPr>
                <w:rFonts w:ascii="Courier New" w:cs="Courier New" w:eastAsia="Courier New" w:hAnsi="Courier New"/>
                <w:color w:val="383a42"/>
                <w:shd w:fill="fafafa" w:val="clear"/>
                <w:rtl w:val="0"/>
              </w:rPr>
              <w:t xml:space="preserve">.parse(colors);</w:t>
              <w:br w:type="textWrapping"/>
              <w:t xml:space="preserve">alert(colors [</w:t>
            </w:r>
            <w:r w:rsidDel="00000000" w:rsidR="00000000" w:rsidRPr="00000000">
              <w:rPr>
                <w:rFonts w:ascii="Courier New" w:cs="Courier New" w:eastAsia="Courier New" w:hAnsi="Courier New"/>
                <w:color w:val="986801"/>
                <w:shd w:fill="fafafa" w:val="clear"/>
                <w:rtl w:val="0"/>
              </w:rPr>
              <w:t xml:space="preserve">1</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tl w:val="0"/>
              </w:rPr>
            </w:r>
          </w:p>
        </w:tc>
      </w:tr>
    </w:tbl>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Метод JSON.parse может разбирать и более сложные структуры. Если указать второй параметр, в качестве которого задается функция-обработчик function(key, value), то при чтении JSON-строки в обработчик поочередно передаются все создаваемые пары ключ – значение, а на выход может быть подано уже приведенное к нужному типу значение или undefined.</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Разберем пример:</w:t>
      </w:r>
    </w:p>
    <w:tbl>
      <w:tblPr>
        <w:tblStyle w:val="Table16"/>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bmw = </w:t>
            </w:r>
            <w:r w:rsidDel="00000000" w:rsidR="00000000" w:rsidRPr="00000000">
              <w:rPr>
                <w:rFonts w:ascii="Courier New" w:cs="Courier New" w:eastAsia="Courier New" w:hAnsi="Courier New"/>
                <w:color w:val="50a14f"/>
                <w:shd w:fill="fafafa" w:val="clear"/>
                <w:rtl w:val="0"/>
              </w:rPr>
              <w:t xml:space="preserve">'{"title":"Дата производства","date":"2016-10-12T15:19:37.000Z"}'</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0" w:lineRule="auto"/>
        <w:jc w:val="both"/>
        <w:rPr/>
      </w:pPr>
      <w:r w:rsidDel="00000000" w:rsidR="00000000" w:rsidRPr="00000000">
        <w:rPr>
          <w:rtl w:val="0"/>
        </w:rPr>
        <w:t xml:space="preserve">Если мы захотим обрабатывать значение date как объект Date, то без указания функции-обработчика нам всегда будет возвращена ошибка :</w:t>
      </w:r>
    </w:p>
    <w:tbl>
      <w:tblPr>
        <w:tblStyle w:val="Table17"/>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bmw_json = </w:t>
            </w:r>
            <w:r w:rsidDel="00000000" w:rsidR="00000000" w:rsidRPr="00000000">
              <w:rPr>
                <w:rFonts w:ascii="Courier New" w:cs="Courier New" w:eastAsia="Courier New" w:hAnsi="Courier New"/>
                <w:color w:val="c18401"/>
                <w:shd w:fill="fafafa" w:val="clear"/>
                <w:rtl w:val="0"/>
              </w:rPr>
              <w:t xml:space="preserve">JSON</w:t>
            </w:r>
            <w:r w:rsidDel="00000000" w:rsidR="00000000" w:rsidRPr="00000000">
              <w:rPr>
                <w:rFonts w:ascii="Courier New" w:cs="Courier New" w:eastAsia="Courier New" w:hAnsi="Courier New"/>
                <w:color w:val="383a42"/>
                <w:shd w:fill="fafafa" w:val="clear"/>
                <w:rtl w:val="0"/>
              </w:rPr>
              <w:t xml:space="preserve">.parse(bmw);</w:t>
              <w:br w:type="textWrapping"/>
              <w:t xml:space="preserve">alert(bmw_json.date.getDate() ); </w:t>
            </w:r>
            <w:r w:rsidDel="00000000" w:rsidR="00000000" w:rsidRPr="00000000">
              <w:rPr>
                <w:rFonts w:ascii="Courier New" w:cs="Courier New" w:eastAsia="Courier New" w:hAnsi="Courier New"/>
                <w:i w:val="1"/>
                <w:color w:val="a0a1a7"/>
                <w:shd w:fill="fafafa" w:val="clear"/>
                <w:rtl w:val="0"/>
              </w:rPr>
              <w:t xml:space="preserve">// так сделать не получится!</w:t>
            </w:r>
            <w:r w:rsidDel="00000000" w:rsidR="00000000" w:rsidRPr="00000000">
              <w:rPr>
                <w:rtl w:val="0"/>
              </w:rPr>
            </w:r>
          </w:p>
        </w:tc>
      </w:tr>
    </w:tbl>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В этом примере мы вполне можем создать правило, которое указывает, что ключ date –- это дата:</w:t>
      </w:r>
    </w:p>
    <w:tbl>
      <w:tblPr>
        <w:tblStyle w:val="Table18"/>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bmw_json = </w:t>
            </w:r>
            <w:r w:rsidDel="00000000" w:rsidR="00000000" w:rsidRPr="00000000">
              <w:rPr>
                <w:rFonts w:ascii="Courier New" w:cs="Courier New" w:eastAsia="Courier New" w:hAnsi="Courier New"/>
                <w:color w:val="c18401"/>
                <w:shd w:fill="fafafa" w:val="clear"/>
                <w:rtl w:val="0"/>
              </w:rPr>
              <w:t xml:space="preserve">JSON</w:t>
            </w:r>
            <w:r w:rsidDel="00000000" w:rsidR="00000000" w:rsidRPr="00000000">
              <w:rPr>
                <w:rFonts w:ascii="Courier New" w:cs="Courier New" w:eastAsia="Courier New" w:hAnsi="Courier New"/>
                <w:color w:val="383a42"/>
                <w:shd w:fill="fafafa" w:val="clear"/>
                <w:rtl w:val="0"/>
              </w:rPr>
              <w:t xml:space="preserve">.parse(bmw, </w:t>
            </w:r>
            <w:r w:rsidDel="00000000" w:rsidR="00000000" w:rsidRPr="00000000">
              <w:rPr>
                <w:rFonts w:ascii="Courier New" w:cs="Courier New" w:eastAsia="Courier New" w:hAnsi="Courier New"/>
                <w:color w:val="a626a4"/>
                <w:shd w:fill="fafafa" w:val="clear"/>
                <w:rtl w:val="0"/>
              </w:rPr>
              <w:t xml:space="preserve">function</w:t>
            </w:r>
            <w:r w:rsidDel="00000000" w:rsidR="00000000" w:rsidRPr="00000000">
              <w:rPr>
                <w:rFonts w:ascii="Courier New" w:cs="Courier New" w:eastAsia="Courier New" w:hAnsi="Courier New"/>
                <w:color w:val="383a42"/>
                <w:shd w:fill="fafafa" w:val="clear"/>
                <w:rtl w:val="0"/>
              </w:rPr>
              <w:t xml:space="preserve">(key, value) {</w:t>
              <w:br w:type="textWrapping"/>
              <w:t xml:space="preserve">  </w:t>
            </w:r>
            <w:r w:rsidDel="00000000" w:rsidR="00000000" w:rsidRPr="00000000">
              <w:rPr>
                <w:rFonts w:ascii="Courier New" w:cs="Courier New" w:eastAsia="Courier New" w:hAnsi="Courier New"/>
                <w:color w:val="a626a4"/>
                <w:shd w:fill="fafafa" w:val="clear"/>
                <w:rtl w:val="0"/>
              </w:rPr>
              <w:t xml:space="preserve">if</w:t>
            </w:r>
            <w:r w:rsidDel="00000000" w:rsidR="00000000" w:rsidRPr="00000000">
              <w:rPr>
                <w:rFonts w:ascii="Courier New" w:cs="Courier New" w:eastAsia="Courier New" w:hAnsi="Courier New"/>
                <w:color w:val="383a42"/>
                <w:shd w:fill="fafafa" w:val="clear"/>
                <w:rtl w:val="0"/>
              </w:rPr>
              <w:t xml:space="preserve"> (key == </w:t>
            </w:r>
            <w:r w:rsidDel="00000000" w:rsidR="00000000" w:rsidRPr="00000000">
              <w:rPr>
                <w:rFonts w:ascii="Courier New" w:cs="Courier New" w:eastAsia="Courier New" w:hAnsi="Courier New"/>
                <w:color w:val="50a14f"/>
                <w:shd w:fill="fafafa" w:val="clear"/>
                <w:rtl w:val="0"/>
              </w:rPr>
              <w:t xml:space="preserve">'date'</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a626a4"/>
                <w:shd w:fill="fafafa" w:val="clear"/>
                <w:rtl w:val="0"/>
              </w:rPr>
              <w:t xml:space="preserve">new</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c18401"/>
                <w:shd w:fill="fafafa" w:val="clear"/>
                <w:rtl w:val="0"/>
              </w:rPr>
              <w:t xml:space="preserve">Date</w:t>
            </w:r>
            <w:r w:rsidDel="00000000" w:rsidR="00000000" w:rsidRPr="00000000">
              <w:rPr>
                <w:rFonts w:ascii="Courier New" w:cs="Courier New" w:eastAsia="Courier New" w:hAnsi="Courier New"/>
                <w:color w:val="383a42"/>
                <w:shd w:fill="fafafa" w:val="clear"/>
                <w:rtl w:val="0"/>
              </w:rPr>
              <w:t xml:space="preserve">(value);</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value;</w:t>
              <w:br w:type="textWrapping"/>
              <w:t xml:space="preserve">});</w:t>
              <w:br w:type="textWrapping"/>
              <w:t xml:space="preserve">alert(bmw_json.date.getDate() );</w:t>
            </w:r>
            <w:r w:rsidDel="00000000" w:rsidR="00000000" w:rsidRPr="00000000">
              <w:rPr>
                <w:rtl w:val="0"/>
              </w:rPr>
            </w:r>
          </w:p>
        </w:tc>
      </w:tr>
    </w:tbl>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0" w:before="200" w:line="276" w:lineRule="auto"/>
        <w:ind w:left="0" w:firstLine="0"/>
        <w:jc w:val="both"/>
        <w:rPr/>
      </w:pPr>
      <w:r w:rsidDel="00000000" w:rsidR="00000000" w:rsidRPr="00000000">
        <w:rPr>
          <w:b w:val="0"/>
          <w:color w:val="2c2d30"/>
          <w:sz w:val="20"/>
          <w:szCs w:val="20"/>
          <w:rtl w:val="0"/>
        </w:rPr>
        <w:t xml:space="preserve">Обратное действие – это JSON.stringify, который выполняет т.н. сериализацию объектов в строку.</w:t>
      </w:r>
      <w:r w:rsidDel="00000000" w:rsidR="00000000" w:rsidRPr="00000000">
        <w:rPr>
          <w:rtl w:val="0"/>
        </w:rPr>
      </w:r>
    </w:p>
    <w:tbl>
      <w:tblPr>
        <w:tblStyle w:val="Table19"/>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cat = {</w:t>
              <w:br w:type="textWrapping"/>
              <w:t xml:space="preserve">   </w:t>
            </w:r>
            <w:r w:rsidDel="00000000" w:rsidR="00000000" w:rsidRPr="00000000">
              <w:rPr>
                <w:rFonts w:ascii="Courier New" w:cs="Courier New" w:eastAsia="Courier New" w:hAnsi="Courier New"/>
                <w:color w:val="986801"/>
                <w:shd w:fill="fafafa" w:val="clear"/>
                <w:rtl w:val="0"/>
              </w:rPr>
              <w:t xml:space="preserve">name</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"Василий"</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986801"/>
                <w:shd w:fill="fafafa" w:val="clear"/>
                <w:rtl w:val="0"/>
              </w:rPr>
              <w:t xml:space="preserve">age</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3</w:t>
            </w:r>
            <w:r w:rsidDel="00000000" w:rsidR="00000000" w:rsidRPr="00000000">
              <w:rPr>
                <w:rFonts w:ascii="Courier New" w:cs="Courier New" w:eastAsia="Courier New" w:hAnsi="Courier New"/>
                <w:color w:val="383a42"/>
                <w:shd w:fill="fafafa" w:val="clear"/>
                <w:rtl w:val="0"/>
              </w:rPr>
              <w:br w:type="textWrapping"/>
              <w:t xml:space="preserve">};</w:t>
              <w:br w:type="textWrapping"/>
            </w: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str = </w:t>
            </w:r>
            <w:r w:rsidDel="00000000" w:rsidR="00000000" w:rsidRPr="00000000">
              <w:rPr>
                <w:rFonts w:ascii="Courier New" w:cs="Courier New" w:eastAsia="Courier New" w:hAnsi="Courier New"/>
                <w:color w:val="c18401"/>
                <w:shd w:fill="fafafa" w:val="clear"/>
                <w:rtl w:val="0"/>
              </w:rPr>
              <w:t xml:space="preserve">JSON</w:t>
            </w:r>
            <w:r w:rsidDel="00000000" w:rsidR="00000000" w:rsidRPr="00000000">
              <w:rPr>
                <w:rFonts w:ascii="Courier New" w:cs="Courier New" w:eastAsia="Courier New" w:hAnsi="Courier New"/>
                <w:color w:val="383a42"/>
                <w:shd w:fill="fafafa" w:val="clear"/>
                <w:rtl w:val="0"/>
              </w:rPr>
              <w:t xml:space="preserve">.stringify(cat);</w:t>
              <w:br w:type="textWrapping"/>
              <w:t xml:space="preserve">alert(str);</w:t>
            </w:r>
            <w:r w:rsidDel="00000000" w:rsidR="00000000" w:rsidRPr="00000000">
              <w:rPr>
                <w:rtl w:val="0"/>
              </w:rPr>
            </w:r>
          </w:p>
        </w:tc>
      </w:tr>
    </w:tbl>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0" w:before="0" w:lineRule="auto"/>
        <w:jc w:val="both"/>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before="0" w:lineRule="auto"/>
        <w:jc w:val="both"/>
        <w:rPr/>
      </w:pPr>
      <w:r w:rsidDel="00000000" w:rsidR="00000000" w:rsidRPr="00000000">
        <w:rPr>
          <w:rtl w:val="0"/>
        </w:rPr>
        <w:t xml:space="preserve">Если же мы работаем с форматом XML, нам нужно обрабатывать ответ при помощи специальных методов. </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К примеру, если ответ имеет форму</w:t>
      </w:r>
    </w:p>
    <w:tbl>
      <w:tblPr>
        <w:tblStyle w:val="Table20"/>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383a42"/>
                <w:shd w:fill="fafafa" w:val="clear"/>
                <w:rtl w:val="0"/>
              </w:rPr>
              <w:t xml:space="preserve">&lt;?xml version=</w:t>
            </w:r>
            <w:r w:rsidDel="00000000" w:rsidR="00000000" w:rsidRPr="00000000">
              <w:rPr>
                <w:rFonts w:ascii="Courier New" w:cs="Courier New" w:eastAsia="Courier New" w:hAnsi="Courier New"/>
                <w:color w:val="50a14f"/>
                <w:shd w:fill="fafafa" w:val="clear"/>
                <w:rtl w:val="0"/>
              </w:rPr>
              <w:t xml:space="preserve">"1.0"</w:t>
            </w:r>
            <w:r w:rsidDel="00000000" w:rsidR="00000000" w:rsidRPr="00000000">
              <w:rPr>
                <w:rFonts w:ascii="Courier New" w:cs="Courier New" w:eastAsia="Courier New" w:hAnsi="Courier New"/>
                <w:color w:val="383a42"/>
                <w:shd w:fill="fafafa" w:val="clear"/>
                <w:rtl w:val="0"/>
              </w:rPr>
              <w:t xml:space="preserve"> ?&gt;</w:t>
              <w:br w:type="textWrapping"/>
              <w:t xml:space="preserve">&lt;</w:t>
            </w:r>
            <w:r w:rsidDel="00000000" w:rsidR="00000000" w:rsidRPr="00000000">
              <w:rPr>
                <w:rFonts w:ascii="Courier New" w:cs="Courier New" w:eastAsia="Courier New" w:hAnsi="Courier New"/>
                <w:color w:val="e45649"/>
                <w:shd w:fill="fafafa" w:val="clear"/>
                <w:rtl w:val="0"/>
              </w:rPr>
              <w:t xml:space="preserve">answer</w:t>
            </w:r>
            <w:r w:rsidDel="00000000" w:rsidR="00000000" w:rsidRPr="00000000">
              <w:rPr>
                <w:rFonts w:ascii="Courier New" w:cs="Courier New" w:eastAsia="Courier New" w:hAnsi="Courier New"/>
                <w:color w:val="383a42"/>
                <w:shd w:fill="fafafa" w:val="clear"/>
                <w:rtl w:val="0"/>
              </w:rPr>
              <w:t xml:space="preserve">&gt;</w:t>
              <w:br w:type="textWrapping"/>
              <w:t xml:space="preserve">    Some answer data</w:t>
              <w:br w:type="textWrapping"/>
              <w:t xml:space="preserve">&lt;/</w:t>
            </w:r>
            <w:r w:rsidDel="00000000" w:rsidR="00000000" w:rsidRPr="00000000">
              <w:rPr>
                <w:rFonts w:ascii="Courier New" w:cs="Courier New" w:eastAsia="Courier New" w:hAnsi="Courier New"/>
                <w:color w:val="e45649"/>
                <w:shd w:fill="fafafa" w:val="clear"/>
                <w:rtl w:val="0"/>
              </w:rPr>
              <w:t xml:space="preserve">answer</w:t>
            </w:r>
            <w:r w:rsidDel="00000000" w:rsidR="00000000" w:rsidRPr="00000000">
              <w:rPr>
                <w:rFonts w:ascii="Courier New" w:cs="Courier New" w:eastAsia="Courier New" w:hAnsi="Courier New"/>
                <w:color w:val="383a42"/>
                <w:shd w:fill="fafafa" w:val="clear"/>
                <w:rtl w:val="0"/>
              </w:rPr>
              <w:t xml:space="preserve">&gt;</w:t>
            </w:r>
            <w:r w:rsidDel="00000000" w:rsidR="00000000" w:rsidRPr="00000000">
              <w:rPr>
                <w:rtl w:val="0"/>
              </w:rPr>
            </w:r>
          </w:p>
        </w:tc>
      </w:tr>
    </w:tbl>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то обработка ответа будет выглядеть примерно следующим образом:</w:t>
      </w:r>
    </w:p>
    <w:tbl>
      <w:tblPr>
        <w:tblStyle w:val="Table21"/>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xml_answer = xhr.responseXML;</w:t>
              <w:br w:type="textWrapping"/>
            </w: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text = xml_answer.getElementsByTagName(</w:t>
            </w:r>
            <w:r w:rsidDel="00000000" w:rsidR="00000000" w:rsidRPr="00000000">
              <w:rPr>
                <w:rFonts w:ascii="Courier New" w:cs="Courier New" w:eastAsia="Courier New" w:hAnsi="Courier New"/>
                <w:color w:val="50a14f"/>
                <w:shd w:fill="fafafa" w:val="clear"/>
                <w:rtl w:val="0"/>
              </w:rPr>
              <w:t xml:space="preserve">'answer'</w:t>
            </w:r>
            <w:r w:rsidDel="00000000" w:rsidR="00000000" w:rsidRPr="00000000">
              <w:rPr>
                <w:rFonts w:ascii="Courier New" w:cs="Courier New" w:eastAsia="Courier New" w:hAnsi="Courier New"/>
                <w:color w:val="383a42"/>
                <w:shd w:fill="fafafa" w:val="clear"/>
                <w:rtl w:val="0"/>
              </w:rPr>
              <w:t xml:space="preserve">).item(</w:t>
            </w:r>
            <w:r w:rsidDel="00000000" w:rsidR="00000000" w:rsidRPr="00000000">
              <w:rPr>
                <w:rFonts w:ascii="Courier New" w:cs="Courier New" w:eastAsia="Courier New" w:hAnsi="Courier New"/>
                <w:color w:val="986801"/>
                <w:shd w:fill="fafafa" w:val="clear"/>
                <w:rtl w:val="0"/>
              </w:rPr>
              <w:t xml:space="preserve">0</w:t>
            </w:r>
            <w:r w:rsidDel="00000000" w:rsidR="00000000" w:rsidRPr="00000000">
              <w:rPr>
                <w:rFonts w:ascii="Courier New" w:cs="Courier New" w:eastAsia="Courier New" w:hAnsi="Courier New"/>
                <w:color w:val="383a42"/>
                <w:shd w:fill="fafafa" w:val="clear"/>
                <w:rtl w:val="0"/>
              </w:rPr>
              <w:t xml:space="preserve">);</w:t>
              <w:br w:type="textWrapping"/>
              <w:t xml:space="preserve">alert(text.firstChild.data);</w:t>
            </w:r>
            <w:r w:rsidDel="00000000" w:rsidR="00000000" w:rsidRPr="00000000">
              <w:rPr>
                <w:rtl w:val="0"/>
              </w:rPr>
            </w:r>
          </w:p>
        </w:tc>
      </w:tr>
    </w:tbl>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0" w:before="200" w:lineRule="auto"/>
        <w:jc w:val="both"/>
        <w:rPr/>
      </w:pPr>
      <w:r w:rsidDel="00000000" w:rsidR="00000000" w:rsidRPr="00000000">
        <w:rPr>
          <w:rtl w:val="0"/>
        </w:rPr>
        <w:t xml:space="preserve">Этот код обрабатывает объект XMLDocument, который возвращается в параметре responseXML и применяет методы DOM-доступа к данным, которые лежат в документе XML.</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Теперь сравним две одинаковые структуры в JSON и XML:</w:t>
      </w:r>
    </w:p>
    <w:tbl>
      <w:tblPr>
        <w:tblStyle w:val="Table22"/>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50a14f"/>
                <w:shd w:fill="fafafa" w:val="clear"/>
                <w:rtl w:val="0"/>
              </w:rPr>
              <w:t xml:space="preserve">"vendor"</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"Audi"</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50a14f"/>
                <w:shd w:fill="fafafa" w:val="clear"/>
                <w:rtl w:val="0"/>
              </w:rPr>
              <w:t xml:space="preserve">"model"</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"RS 7"</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50a14f"/>
                <w:shd w:fill="fafafa" w:val="clear"/>
                <w:rtl w:val="0"/>
              </w:rPr>
              <w:t xml:space="preserve">"engine"</w:t>
            </w:r>
            <w:r w:rsidDel="00000000" w:rsidR="00000000" w:rsidRPr="00000000">
              <w:rPr>
                <w:rFonts w:ascii="Courier New" w:cs="Courier New" w:eastAsia="Courier New" w:hAnsi="Courier New"/>
                <w:color w:val="383a42"/>
                <w:shd w:fill="fafafa" w:val="clear"/>
                <w:rtl w:val="0"/>
              </w:rPr>
              <w:t xml:space="preserve">: {</w:t>
              <w:br w:type="textWrapping"/>
              <w:t xml:space="preserve">       </w:t>
            </w:r>
            <w:r w:rsidDel="00000000" w:rsidR="00000000" w:rsidRPr="00000000">
              <w:rPr>
                <w:rFonts w:ascii="Courier New" w:cs="Courier New" w:eastAsia="Courier New" w:hAnsi="Courier New"/>
                <w:color w:val="50a14f"/>
                <w:shd w:fill="fafafa" w:val="clear"/>
                <w:rtl w:val="0"/>
              </w:rPr>
              <w:t xml:space="preserve">"power"</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560</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50a14f"/>
                <w:shd w:fill="fafafa" w:val="clear"/>
                <w:rtl w:val="0"/>
              </w:rPr>
              <w:t xml:space="preserve">"volume"</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4</w:t>
            </w:r>
            <w:r w:rsidDel="00000000" w:rsidR="00000000" w:rsidRPr="00000000">
              <w:rPr>
                <w:rFonts w:ascii="Courier New" w:cs="Courier New" w:eastAsia="Courier New" w:hAnsi="Courier New"/>
                <w:color w:val="383a42"/>
                <w:shd w:fill="fafafa" w:val="clear"/>
                <w:rtl w:val="0"/>
              </w:rPr>
              <w:br w:type="textWrapping"/>
              <w:t xml:space="preserve">   },</w:t>
              <w:br w:type="textWrapping"/>
              <w:t xml:space="preserve">   </w:t>
            </w:r>
            <w:r w:rsidDel="00000000" w:rsidR="00000000" w:rsidRPr="00000000">
              <w:rPr>
                <w:rFonts w:ascii="Courier New" w:cs="Courier New" w:eastAsia="Courier New" w:hAnsi="Courier New"/>
                <w:color w:val="50a14f"/>
                <w:shd w:fill="fafafa" w:val="clear"/>
                <w:rtl w:val="0"/>
              </w:rPr>
              <w:t xml:space="preserve">"available_colors"</w:t>
            </w:r>
            <w:r w:rsidDel="00000000" w:rsidR="00000000" w:rsidRPr="00000000">
              <w:rPr>
                <w:rFonts w:ascii="Courier New" w:cs="Courier New" w:eastAsia="Courier New" w:hAnsi="Courier New"/>
                <w:color w:val="383a42"/>
                <w:shd w:fill="fafafa" w:val="clear"/>
                <w:rtl w:val="0"/>
              </w:rPr>
              <w:t xml:space="preserve">: [</w:t>
              <w:br w:type="textWrapping"/>
              <w:t xml:space="preserve">       </w:t>
            </w:r>
            <w:r w:rsidDel="00000000" w:rsidR="00000000" w:rsidRPr="00000000">
              <w:rPr>
                <w:rFonts w:ascii="Courier New" w:cs="Courier New" w:eastAsia="Courier New" w:hAnsi="Courier New"/>
                <w:color w:val="50a14f"/>
                <w:shd w:fill="fafafa" w:val="clear"/>
                <w:rtl w:val="0"/>
              </w:rPr>
              <w:t xml:space="preserve">"red"</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50a14f"/>
                <w:shd w:fill="fafafa" w:val="clear"/>
                <w:rtl w:val="0"/>
              </w:rPr>
              <w:t xml:space="preserve">"white"</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50a14f"/>
                <w:shd w:fill="fafafa" w:val="clear"/>
                <w:rtl w:val="0"/>
              </w:rPr>
              <w:t xml:space="preserve">"black"</w:t>
            </w:r>
            <w:r w:rsidDel="00000000" w:rsidR="00000000" w:rsidRPr="00000000">
              <w:rPr>
                <w:rFonts w:ascii="Courier New" w:cs="Courier New" w:eastAsia="Courier New" w:hAnsi="Courier New"/>
                <w:color w:val="383a42"/>
                <w:shd w:fill="fafafa" w:val="clear"/>
                <w:rtl w:val="0"/>
              </w:rPr>
              <w:br w:type="textWrapping"/>
              <w:t xml:space="preserve">   ]</w:t>
              <w:br w:type="textWrapping"/>
              <w:t xml:space="preserve">}</w:t>
            </w:r>
            <w:r w:rsidDel="00000000" w:rsidR="00000000" w:rsidRPr="00000000">
              <w:rPr>
                <w:rtl w:val="0"/>
              </w:rPr>
            </w:r>
          </w:p>
        </w:tc>
      </w:tr>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383a42"/>
                <w:shd w:fill="fafafa" w:val="clear"/>
                <w:rtl w:val="0"/>
              </w:rPr>
              <w:t xml:space="preserve">&lt;?xml version=</w:t>
            </w:r>
            <w:r w:rsidDel="00000000" w:rsidR="00000000" w:rsidRPr="00000000">
              <w:rPr>
                <w:rFonts w:ascii="Courier New" w:cs="Courier New" w:eastAsia="Courier New" w:hAnsi="Courier New"/>
                <w:color w:val="50a14f"/>
                <w:shd w:fill="fafafa" w:val="clear"/>
                <w:rtl w:val="0"/>
              </w:rPr>
              <w:t xml:space="preserve">"1.0"</w:t>
            </w:r>
            <w:r w:rsidDel="00000000" w:rsidR="00000000" w:rsidRPr="00000000">
              <w:rPr>
                <w:rFonts w:ascii="Courier New" w:cs="Courier New" w:eastAsia="Courier New" w:hAnsi="Courier New"/>
                <w:color w:val="383a42"/>
                <w:shd w:fill="fafafa" w:val="clear"/>
                <w:rtl w:val="0"/>
              </w:rPr>
              <w:t xml:space="preserve"> ?&gt;</w:t>
              <w:br w:type="textWrapping"/>
              <w:t xml:space="preserve">&lt;</w:t>
            </w:r>
            <w:r w:rsidDel="00000000" w:rsidR="00000000" w:rsidRPr="00000000">
              <w:rPr>
                <w:rFonts w:ascii="Courier New" w:cs="Courier New" w:eastAsia="Courier New" w:hAnsi="Courier New"/>
                <w:color w:val="e45649"/>
                <w:shd w:fill="fafafa" w:val="clear"/>
                <w:rtl w:val="0"/>
              </w:rPr>
              <w:t xml:space="preserve">answer</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vendor</w:t>
            </w:r>
            <w:r w:rsidDel="00000000" w:rsidR="00000000" w:rsidRPr="00000000">
              <w:rPr>
                <w:rFonts w:ascii="Courier New" w:cs="Courier New" w:eastAsia="Courier New" w:hAnsi="Courier New"/>
                <w:color w:val="383a42"/>
                <w:shd w:fill="fafafa" w:val="clear"/>
                <w:rtl w:val="0"/>
              </w:rPr>
              <w:t xml:space="preserve">&gt;Audi&lt;/</w:t>
            </w:r>
            <w:r w:rsidDel="00000000" w:rsidR="00000000" w:rsidRPr="00000000">
              <w:rPr>
                <w:rFonts w:ascii="Courier New" w:cs="Courier New" w:eastAsia="Courier New" w:hAnsi="Courier New"/>
                <w:color w:val="e45649"/>
                <w:shd w:fill="fafafa" w:val="clear"/>
                <w:rtl w:val="0"/>
              </w:rPr>
              <w:t xml:space="preserve">vendor</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model</w:t>
            </w:r>
            <w:r w:rsidDel="00000000" w:rsidR="00000000" w:rsidRPr="00000000">
              <w:rPr>
                <w:rFonts w:ascii="Courier New" w:cs="Courier New" w:eastAsia="Courier New" w:hAnsi="Courier New"/>
                <w:color w:val="383a42"/>
                <w:shd w:fill="fafafa" w:val="clear"/>
                <w:rtl w:val="0"/>
              </w:rPr>
              <w:t xml:space="preserve">&gt;RS 7&lt;/</w:t>
            </w:r>
            <w:r w:rsidDel="00000000" w:rsidR="00000000" w:rsidRPr="00000000">
              <w:rPr>
                <w:rFonts w:ascii="Courier New" w:cs="Courier New" w:eastAsia="Courier New" w:hAnsi="Courier New"/>
                <w:color w:val="e45649"/>
                <w:shd w:fill="fafafa" w:val="clear"/>
                <w:rtl w:val="0"/>
              </w:rPr>
              <w:t xml:space="preserve">model</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engine</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power</w:t>
            </w:r>
            <w:r w:rsidDel="00000000" w:rsidR="00000000" w:rsidRPr="00000000">
              <w:rPr>
                <w:rFonts w:ascii="Courier New" w:cs="Courier New" w:eastAsia="Courier New" w:hAnsi="Courier New"/>
                <w:color w:val="383a42"/>
                <w:shd w:fill="fafafa" w:val="clear"/>
                <w:rtl w:val="0"/>
              </w:rPr>
              <w:t xml:space="preserve">&gt;560&lt;/</w:t>
            </w:r>
            <w:r w:rsidDel="00000000" w:rsidR="00000000" w:rsidRPr="00000000">
              <w:rPr>
                <w:rFonts w:ascii="Courier New" w:cs="Courier New" w:eastAsia="Courier New" w:hAnsi="Courier New"/>
                <w:color w:val="e45649"/>
                <w:shd w:fill="fafafa" w:val="clear"/>
                <w:rtl w:val="0"/>
              </w:rPr>
              <w:t xml:space="preserve">power</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volume</w:t>
            </w:r>
            <w:r w:rsidDel="00000000" w:rsidR="00000000" w:rsidRPr="00000000">
              <w:rPr>
                <w:rFonts w:ascii="Courier New" w:cs="Courier New" w:eastAsia="Courier New" w:hAnsi="Courier New"/>
                <w:color w:val="383a42"/>
                <w:shd w:fill="fafafa" w:val="clear"/>
                <w:rtl w:val="0"/>
              </w:rPr>
              <w:t xml:space="preserve">&gt;4&lt;/</w:t>
            </w:r>
            <w:r w:rsidDel="00000000" w:rsidR="00000000" w:rsidRPr="00000000">
              <w:rPr>
                <w:rFonts w:ascii="Courier New" w:cs="Courier New" w:eastAsia="Courier New" w:hAnsi="Courier New"/>
                <w:color w:val="e45649"/>
                <w:shd w:fill="fafafa" w:val="clear"/>
                <w:rtl w:val="0"/>
              </w:rPr>
              <w:t xml:space="preserve">volume</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engine</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available_colors</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color</w:t>
            </w:r>
            <w:r w:rsidDel="00000000" w:rsidR="00000000" w:rsidRPr="00000000">
              <w:rPr>
                <w:rFonts w:ascii="Courier New" w:cs="Courier New" w:eastAsia="Courier New" w:hAnsi="Courier New"/>
                <w:color w:val="383a42"/>
                <w:shd w:fill="fafafa" w:val="clear"/>
                <w:rtl w:val="0"/>
              </w:rPr>
              <w:t xml:space="preserve">&gt;red&lt;/</w:t>
            </w:r>
            <w:r w:rsidDel="00000000" w:rsidR="00000000" w:rsidRPr="00000000">
              <w:rPr>
                <w:rFonts w:ascii="Courier New" w:cs="Courier New" w:eastAsia="Courier New" w:hAnsi="Courier New"/>
                <w:color w:val="e45649"/>
                <w:shd w:fill="fafafa" w:val="clear"/>
                <w:rtl w:val="0"/>
              </w:rPr>
              <w:t xml:space="preserve">color</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color</w:t>
            </w:r>
            <w:r w:rsidDel="00000000" w:rsidR="00000000" w:rsidRPr="00000000">
              <w:rPr>
                <w:rFonts w:ascii="Courier New" w:cs="Courier New" w:eastAsia="Courier New" w:hAnsi="Courier New"/>
                <w:color w:val="383a42"/>
                <w:shd w:fill="fafafa" w:val="clear"/>
                <w:rtl w:val="0"/>
              </w:rPr>
              <w:t xml:space="preserve">&gt;white&lt;/</w:t>
            </w:r>
            <w:r w:rsidDel="00000000" w:rsidR="00000000" w:rsidRPr="00000000">
              <w:rPr>
                <w:rFonts w:ascii="Courier New" w:cs="Courier New" w:eastAsia="Courier New" w:hAnsi="Courier New"/>
                <w:color w:val="e45649"/>
                <w:shd w:fill="fafafa" w:val="clear"/>
                <w:rtl w:val="0"/>
              </w:rPr>
              <w:t xml:space="preserve">color</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color</w:t>
            </w:r>
            <w:r w:rsidDel="00000000" w:rsidR="00000000" w:rsidRPr="00000000">
              <w:rPr>
                <w:rFonts w:ascii="Courier New" w:cs="Courier New" w:eastAsia="Courier New" w:hAnsi="Courier New"/>
                <w:color w:val="383a42"/>
                <w:shd w:fill="fafafa" w:val="clear"/>
                <w:rtl w:val="0"/>
              </w:rPr>
              <w:t xml:space="preserve">&gt;black&lt;/</w:t>
            </w:r>
            <w:r w:rsidDel="00000000" w:rsidR="00000000" w:rsidRPr="00000000">
              <w:rPr>
                <w:rFonts w:ascii="Courier New" w:cs="Courier New" w:eastAsia="Courier New" w:hAnsi="Courier New"/>
                <w:color w:val="e45649"/>
                <w:shd w:fill="fafafa" w:val="clear"/>
                <w:rtl w:val="0"/>
              </w:rPr>
              <w:t xml:space="preserve">color</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available_colors</w:t>
            </w:r>
            <w:r w:rsidDel="00000000" w:rsidR="00000000" w:rsidRPr="00000000">
              <w:rPr>
                <w:rFonts w:ascii="Courier New" w:cs="Courier New" w:eastAsia="Courier New" w:hAnsi="Courier New"/>
                <w:color w:val="383a42"/>
                <w:shd w:fill="fafafa" w:val="clear"/>
                <w:rtl w:val="0"/>
              </w:rPr>
              <w:t xml:space="preserve">&gt;</w:t>
              <w:br w:type="textWrapping"/>
              <w:t xml:space="preserve">&lt;/</w:t>
            </w:r>
            <w:r w:rsidDel="00000000" w:rsidR="00000000" w:rsidRPr="00000000">
              <w:rPr>
                <w:rFonts w:ascii="Courier New" w:cs="Courier New" w:eastAsia="Courier New" w:hAnsi="Courier New"/>
                <w:color w:val="e45649"/>
                <w:shd w:fill="fafafa" w:val="clear"/>
                <w:rtl w:val="0"/>
              </w:rPr>
              <w:t xml:space="preserve">answer</w:t>
            </w:r>
            <w:r w:rsidDel="00000000" w:rsidR="00000000" w:rsidRPr="00000000">
              <w:rPr>
                <w:rFonts w:ascii="Courier New" w:cs="Courier New" w:eastAsia="Courier New" w:hAnsi="Courier New"/>
                <w:color w:val="383a42"/>
                <w:shd w:fill="fafafa" w:val="clear"/>
                <w:rtl w:val="0"/>
              </w:rPr>
              <w:t xml:space="preserve">&gt;</w:t>
            </w:r>
            <w:r w:rsidDel="00000000" w:rsidR="00000000" w:rsidRPr="00000000">
              <w:rPr>
                <w:rtl w:val="0"/>
              </w:rPr>
            </w:r>
          </w:p>
        </w:tc>
      </w:tr>
    </w:tbl>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0" w:lineRule="auto"/>
        <w:jc w:val="both"/>
        <w:rPr/>
      </w:pPr>
      <w:r w:rsidDel="00000000" w:rsidR="00000000" w:rsidRPr="00000000">
        <w:rPr>
          <w:rtl w:val="0"/>
        </w:rPr>
        <w:t xml:space="preserve">Как видите, один и тот же объект можно записать по-разному – каждый выбирает для себя наиболее удобный способ записи.</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0" w:before="0" w:line="273.6" w:lineRule="auto"/>
        <w:jc w:val="both"/>
        <w:rPr/>
      </w:pPr>
      <w:r w:rsidDel="00000000" w:rsidR="00000000" w:rsidRPr="00000000">
        <w:rPr>
          <w:rtl w:val="0"/>
        </w:rPr>
      </w:r>
    </w:p>
    <w:p w:rsidR="00000000" w:rsidDel="00000000" w:rsidP="00000000" w:rsidRDefault="00000000" w:rsidRPr="00000000" w14:paraId="00000095">
      <w:pPr>
        <w:pStyle w:val="Heading1"/>
        <w:keepNext w:val="1"/>
        <w:keepLines w:val="1"/>
        <w:pBdr>
          <w:top w:space="0" w:sz="0" w:val="nil"/>
          <w:left w:space="0" w:sz="0" w:val="nil"/>
          <w:bottom w:space="0" w:sz="0" w:val="nil"/>
          <w:right w:space="0" w:sz="0" w:val="nil"/>
          <w:between w:space="0" w:sz="0" w:val="nil"/>
        </w:pBdr>
        <w:shd w:fill="auto" w:val="clear"/>
        <w:spacing w:after="120" w:lineRule="auto"/>
        <w:jc w:val="both"/>
        <w:rPr/>
      </w:pPr>
      <w:bookmarkStart w:colFirst="0" w:colLast="0" w:name="_4d34og8" w:id="6"/>
      <w:bookmarkEnd w:id="6"/>
      <w:r w:rsidDel="00000000" w:rsidR="00000000" w:rsidRPr="00000000">
        <w:rPr>
          <w:rtl w:val="0"/>
        </w:rPr>
        <w:t xml:space="preserve">Практика</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На прошлом занятии мы реализовали меню. Давайте улучшим его таким образом, чтобы оно использовало AJAX. Применять технологи</w:t>
      </w:r>
      <w:r w:rsidDel="00000000" w:rsidR="00000000" w:rsidRPr="00000000">
        <w:rPr>
          <w:rtl w:val="0"/>
        </w:rPr>
        <w:t xml:space="preserve">ю</w:t>
      </w:r>
      <w:r w:rsidDel="00000000" w:rsidR="00000000" w:rsidRPr="00000000">
        <w:rPr>
          <w:b w:val="0"/>
          <w:color w:val="2c2d30"/>
          <w:sz w:val="20"/>
          <w:szCs w:val="20"/>
          <w:rtl w:val="0"/>
        </w:rPr>
        <w:t xml:space="preserve"> буде</w:t>
      </w:r>
      <w:r w:rsidDel="00000000" w:rsidR="00000000" w:rsidRPr="00000000">
        <w:rPr>
          <w:rtl w:val="0"/>
        </w:rPr>
        <w:t xml:space="preserve">м</w:t>
      </w:r>
      <w:r w:rsidDel="00000000" w:rsidR="00000000" w:rsidRPr="00000000">
        <w:rPr>
          <w:b w:val="0"/>
          <w:color w:val="2c2d30"/>
          <w:sz w:val="20"/>
          <w:szCs w:val="20"/>
          <w:rtl w:val="0"/>
        </w:rPr>
        <w:t xml:space="preserve"> следующим образом:</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98">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Формируется принимающая часть.</w:t>
      </w:r>
      <w:r w:rsidDel="00000000" w:rsidR="00000000" w:rsidRPr="00000000">
        <w:rPr>
          <w:rtl w:val="0"/>
        </w:rPr>
      </w:r>
    </w:p>
    <w:p w:rsidR="00000000" w:rsidDel="00000000" w:rsidP="00000000" w:rsidRDefault="00000000" w:rsidRPr="00000000" w14:paraId="00000099">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На сервере создан статический файл с содержимым меню в JSON-формате.</w:t>
      </w:r>
      <w:r w:rsidDel="00000000" w:rsidR="00000000" w:rsidRPr="00000000">
        <w:rPr>
          <w:rtl w:val="0"/>
        </w:rPr>
      </w:r>
    </w:p>
    <w:p w:rsidR="00000000" w:rsidDel="00000000" w:rsidP="00000000" w:rsidRDefault="00000000" w:rsidRPr="00000000" w14:paraId="0000009A">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При загрузке страницы на сервер отправляется запрос содержимого меню.</w:t>
      </w:r>
      <w:r w:rsidDel="00000000" w:rsidR="00000000" w:rsidRPr="00000000">
        <w:rPr>
          <w:rtl w:val="0"/>
        </w:rPr>
      </w:r>
    </w:p>
    <w:p w:rsidR="00000000" w:rsidDel="00000000" w:rsidP="00000000" w:rsidRDefault="00000000" w:rsidRPr="00000000" w14:paraId="0000009B">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Ответ обрабатывается и встраивается в меню.</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0" w:before="0" w:line="240" w:lineRule="auto"/>
        <w:ind w:left="0" w:firstLine="0"/>
        <w:jc w:val="both"/>
        <w:rPr/>
      </w:pPr>
      <w:r w:rsidDel="00000000" w:rsidR="00000000" w:rsidRPr="00000000">
        <w:rPr>
          <w:rtl w:val="0"/>
        </w:rPr>
      </w:r>
    </w:p>
    <w:p w:rsidR="00000000" w:rsidDel="00000000" w:rsidP="00000000" w:rsidRDefault="00000000" w:rsidRPr="00000000" w14:paraId="0000009D">
      <w:pPr>
        <w:pStyle w:val="Heading1"/>
        <w:pBdr>
          <w:top w:space="0" w:sz="0" w:val="nil"/>
          <w:left w:space="0" w:sz="0" w:val="nil"/>
          <w:bottom w:space="0" w:sz="0" w:val="nil"/>
          <w:right w:space="0" w:sz="0" w:val="nil"/>
          <w:between w:space="0" w:sz="0" w:val="nil"/>
        </w:pBdr>
        <w:shd w:fill="auto" w:val="clear"/>
        <w:jc w:val="both"/>
        <w:rPr/>
      </w:pPr>
      <w:bookmarkStart w:colFirst="0" w:colLast="0" w:name="_2s8eyo1" w:id="7"/>
      <w:bookmarkEnd w:id="7"/>
      <w:r w:rsidDel="00000000" w:rsidR="00000000" w:rsidRPr="00000000">
        <w:rPr>
          <w:rtl w:val="0"/>
        </w:rPr>
        <w:t xml:space="preserve">Домашнее задание</w:t>
      </w:r>
      <w:r w:rsidDel="00000000" w:rsidR="00000000" w:rsidRPr="00000000">
        <w:rPr>
          <w:rtl w:val="0"/>
        </w:rPr>
      </w:r>
    </w:p>
    <w:p w:rsidR="00000000" w:rsidDel="00000000" w:rsidP="00000000" w:rsidRDefault="00000000" w:rsidRPr="00000000" w14:paraId="0000009E">
      <w:pPr>
        <w:numPr>
          <w:ilvl w:val="0"/>
          <w:numId w:val="5"/>
        </w:numPr>
        <w:pBdr>
          <w:top w:space="0" w:sz="0" w:val="nil"/>
          <w:left w:space="0" w:sz="0" w:val="nil"/>
          <w:bottom w:space="0" w:sz="0" w:val="nil"/>
          <w:right w:space="0" w:sz="0" w:val="nil"/>
          <w:between w:space="0" w:sz="0" w:val="nil"/>
        </w:pBdr>
        <w:shd w:fill="auto" w:val="clear"/>
        <w:spacing w:after="0" w:afterAutospacing="0" w:before="0" w:lineRule="auto"/>
        <w:ind w:left="720" w:hanging="360"/>
        <w:jc w:val="both"/>
        <w:rPr>
          <w:u w:val="none"/>
        </w:rPr>
      </w:pPr>
      <w:r w:rsidDel="00000000" w:rsidR="00000000" w:rsidRPr="00000000">
        <w:rPr>
          <w:rtl w:val="0"/>
        </w:rPr>
        <w:t xml:space="preserve">Улучшить меню таким образом, чтобы оно могло иметь многоуровневую структуру.</w:t>
      </w:r>
    </w:p>
    <w:p w:rsidR="00000000" w:rsidDel="00000000" w:rsidP="00000000" w:rsidRDefault="00000000" w:rsidRPr="00000000" w14:paraId="0000009F">
      <w:pPr>
        <w:numPr>
          <w:ilvl w:val="0"/>
          <w:numId w:val="5"/>
        </w:numPr>
        <w:pBdr>
          <w:top w:space="0" w:sz="0" w:val="nil"/>
          <w:left w:space="0" w:sz="0" w:val="nil"/>
          <w:bottom w:space="0" w:sz="0" w:val="nil"/>
          <w:right w:space="0" w:sz="0" w:val="nil"/>
          <w:between w:space="0" w:sz="0" w:val="nil"/>
        </w:pBdr>
        <w:shd w:fill="auto" w:val="clear"/>
        <w:spacing w:after="0" w:afterAutospacing="0" w:before="0" w:lineRule="auto"/>
        <w:ind w:left="720" w:hanging="360"/>
        <w:jc w:val="both"/>
        <w:rPr>
          <w:u w:val="none"/>
        </w:rPr>
      </w:pPr>
      <w:r w:rsidDel="00000000" w:rsidR="00000000" w:rsidRPr="00000000">
        <w:rPr>
          <w:rtl w:val="0"/>
        </w:rPr>
        <w:t xml:space="preserve">Создать меню, соответствующее меню интернет-магазина (личный кабинет, каталог, промоакции и т.д.).</w:t>
      </w:r>
    </w:p>
    <w:p w:rsidR="00000000" w:rsidDel="00000000" w:rsidP="00000000" w:rsidRDefault="00000000" w:rsidRPr="00000000" w14:paraId="000000A0">
      <w:pPr>
        <w:numPr>
          <w:ilvl w:val="0"/>
          <w:numId w:val="5"/>
        </w:numPr>
        <w:pBdr>
          <w:top w:space="0" w:sz="0" w:val="nil"/>
          <w:left w:space="0" w:sz="0" w:val="nil"/>
          <w:bottom w:space="0" w:sz="0" w:val="nil"/>
          <w:right w:space="0" w:sz="0" w:val="nil"/>
          <w:between w:space="0" w:sz="0" w:val="nil"/>
        </w:pBdr>
        <w:shd w:fill="auto" w:val="clear"/>
        <w:spacing w:after="0" w:afterAutospacing="0" w:before="0" w:lineRule="auto"/>
        <w:ind w:left="720" w:hanging="360"/>
        <w:jc w:val="both"/>
        <w:rPr>
          <w:u w:val="none"/>
        </w:rPr>
      </w:pPr>
      <w:r w:rsidDel="00000000" w:rsidR="00000000" w:rsidRPr="00000000">
        <w:rPr>
          <w:rtl w:val="0"/>
        </w:rPr>
        <w:t xml:space="preserve">Создать функционал фотогалереи: имеется статичный JSON-набор миниатюр, на основании которого строится сетка изображений со ссылками на полноразмерные картинки.</w:t>
      </w:r>
    </w:p>
    <w:p w:rsidR="00000000" w:rsidDel="00000000" w:rsidP="00000000" w:rsidRDefault="00000000" w:rsidRPr="00000000" w14:paraId="000000A1">
      <w:pPr>
        <w:numPr>
          <w:ilvl w:val="0"/>
          <w:numId w:val="5"/>
        </w:numPr>
        <w:pBdr>
          <w:top w:space="0" w:sz="0" w:val="nil"/>
          <w:left w:space="0" w:sz="0" w:val="nil"/>
          <w:bottom w:space="0" w:sz="0" w:val="nil"/>
          <w:right w:space="0" w:sz="0" w:val="nil"/>
          <w:between w:space="0" w:sz="0" w:val="nil"/>
        </w:pBdr>
        <w:shd w:fill="auto" w:val="clear"/>
        <w:spacing w:after="120" w:before="0" w:lineRule="auto"/>
        <w:ind w:left="720" w:hanging="360"/>
        <w:jc w:val="both"/>
        <w:rPr>
          <w:u w:val="none"/>
        </w:rPr>
      </w:pPr>
      <w:r w:rsidDel="00000000" w:rsidR="00000000" w:rsidRPr="00000000">
        <w:rPr>
          <w:rtl w:val="0"/>
        </w:rPr>
        <w:t xml:space="preserve">* Создать два статических ответа {result : “success”} и {result: “error”}. В зависимости от каждого из них навесить на определенный AJAX-запрос обработчик результата.</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120" w:before="0" w:lineRule="auto"/>
        <w:ind w:left="0" w:firstLine="0"/>
        <w:jc w:val="both"/>
        <w:rPr/>
      </w:pPr>
      <w:r w:rsidDel="00000000" w:rsidR="00000000" w:rsidRPr="00000000">
        <w:rPr>
          <w:rtl w:val="0"/>
        </w:rPr>
      </w:r>
    </w:p>
    <w:p w:rsidR="00000000" w:rsidDel="00000000" w:rsidP="00000000" w:rsidRDefault="00000000" w:rsidRPr="00000000" w14:paraId="000000A3">
      <w:pPr>
        <w:pStyle w:val="Heading1"/>
        <w:pBdr>
          <w:top w:space="0" w:sz="0" w:val="nil"/>
          <w:left w:space="0" w:sz="0" w:val="nil"/>
          <w:bottom w:space="0" w:sz="0" w:val="nil"/>
          <w:right w:space="0" w:sz="0" w:val="nil"/>
          <w:between w:space="0" w:sz="0" w:val="nil"/>
        </w:pBdr>
        <w:shd w:fill="auto" w:val="clear"/>
        <w:jc w:val="both"/>
        <w:rPr/>
      </w:pPr>
      <w:bookmarkStart w:colFirst="0" w:colLast="0" w:name="_ioqxuud17jdw" w:id="8"/>
      <w:bookmarkEnd w:id="8"/>
      <w:r w:rsidDel="00000000" w:rsidR="00000000" w:rsidRPr="00000000">
        <w:rPr>
          <w:rtl w:val="0"/>
        </w:rPr>
        <w:t xml:space="preserve">Используемая литература</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Для подготовки данного методического пособия были использованы следующие ресурсы:</w:t>
      </w:r>
      <w:r w:rsidDel="00000000" w:rsidR="00000000" w:rsidRPr="00000000">
        <w:rPr>
          <w:rtl w:val="0"/>
        </w:rPr>
      </w:r>
    </w:p>
    <w:p w:rsidR="00000000" w:rsidDel="00000000" w:rsidP="00000000" w:rsidRDefault="00000000" w:rsidRPr="00000000" w14:paraId="000000A5">
      <w:pPr>
        <w:numPr>
          <w:ilvl w:val="0"/>
          <w:numId w:val="4"/>
        </w:numPr>
        <w:pBdr>
          <w:top w:space="0" w:sz="0" w:val="nil"/>
          <w:left w:space="0" w:sz="0" w:val="nil"/>
          <w:bottom w:space="0" w:sz="0" w:val="nil"/>
          <w:right w:space="0" w:sz="0" w:val="nil"/>
          <w:between w:space="0" w:sz="0" w:val="nil"/>
        </w:pBdr>
        <w:shd w:fill="auto" w:val="clear"/>
        <w:spacing w:after="0" w:afterAutospacing="0" w:before="0" w:lineRule="auto"/>
        <w:ind w:left="720" w:hanging="360"/>
        <w:jc w:val="both"/>
        <w:rPr>
          <w:u w:val="none"/>
        </w:rPr>
      </w:pPr>
      <w:hyperlink r:id="rId6">
        <w:r w:rsidDel="00000000" w:rsidR="00000000" w:rsidRPr="00000000">
          <w:rPr>
            <w:color w:val="0563c1"/>
            <w:u w:val="single"/>
            <w:rtl w:val="0"/>
          </w:rPr>
          <w:t xml:space="preserve">Mozilla Developer Network</w:t>
        </w:r>
      </w:hyperlink>
      <w:r w:rsidDel="00000000" w:rsidR="00000000" w:rsidRPr="00000000">
        <w:rPr>
          <w:rtl w:val="0"/>
        </w:rPr>
        <w:t xml:space="preserve">.</w:t>
      </w:r>
    </w:p>
    <w:p w:rsidR="00000000" w:rsidDel="00000000" w:rsidP="00000000" w:rsidRDefault="00000000" w:rsidRPr="00000000" w14:paraId="000000A6">
      <w:pPr>
        <w:numPr>
          <w:ilvl w:val="0"/>
          <w:numId w:val="4"/>
        </w:numPr>
        <w:pBdr>
          <w:top w:space="0" w:sz="0" w:val="nil"/>
          <w:left w:space="0" w:sz="0" w:val="nil"/>
          <w:bottom w:space="0" w:sz="0" w:val="nil"/>
          <w:right w:space="0" w:sz="0" w:val="nil"/>
          <w:between w:space="0" w:sz="0" w:val="nil"/>
        </w:pBdr>
        <w:shd w:fill="auto" w:val="clear"/>
        <w:spacing w:after="0" w:afterAutospacing="0" w:before="0" w:lineRule="auto"/>
        <w:ind w:left="720" w:hanging="360"/>
        <w:jc w:val="both"/>
        <w:rPr>
          <w:u w:val="none"/>
        </w:rPr>
      </w:pPr>
      <w:hyperlink r:id="rId7">
        <w:r w:rsidDel="00000000" w:rsidR="00000000" w:rsidRPr="00000000">
          <w:rPr>
            <w:color w:val="0563c1"/>
            <w:u w:val="single"/>
            <w:rtl w:val="0"/>
          </w:rPr>
          <w:t xml:space="preserve">MSDN</w:t>
        </w:r>
      </w:hyperlink>
      <w:r w:rsidDel="00000000" w:rsidR="00000000" w:rsidRPr="00000000">
        <w:rPr>
          <w:rtl w:val="0"/>
        </w:rPr>
        <w:t xml:space="preserve">.</w:t>
      </w:r>
    </w:p>
    <w:p w:rsidR="00000000" w:rsidDel="00000000" w:rsidP="00000000" w:rsidRDefault="00000000" w:rsidRPr="00000000" w14:paraId="000000A7">
      <w:pPr>
        <w:numPr>
          <w:ilvl w:val="0"/>
          <w:numId w:val="4"/>
        </w:numPr>
        <w:pBdr>
          <w:top w:space="0" w:sz="0" w:val="nil"/>
          <w:left w:space="0" w:sz="0" w:val="nil"/>
          <w:bottom w:space="0" w:sz="0" w:val="nil"/>
          <w:right w:space="0" w:sz="0" w:val="nil"/>
          <w:between w:space="0" w:sz="0" w:val="nil"/>
        </w:pBdr>
        <w:shd w:fill="auto" w:val="clear"/>
        <w:spacing w:after="0" w:afterAutospacing="0" w:before="0" w:lineRule="auto"/>
        <w:ind w:left="720" w:hanging="360"/>
        <w:jc w:val="both"/>
        <w:rPr>
          <w:u w:val="none"/>
        </w:rPr>
      </w:pPr>
      <w:hyperlink r:id="rId8">
        <w:r w:rsidDel="00000000" w:rsidR="00000000" w:rsidRPr="00000000">
          <w:rPr>
            <w:color w:val="0563c1"/>
            <w:u w:val="single"/>
            <w:rtl w:val="0"/>
          </w:rPr>
          <w:t xml:space="preserve">Safari Developer Library.</w:t>
        </w:r>
      </w:hyperlink>
      <w:r w:rsidDel="00000000" w:rsidR="00000000" w:rsidRPr="00000000">
        <w:fldChar w:fldCharType="begin"/>
        <w:instrText xml:space="preserve"> HYPERLINK "https://developer.apple.com/library/safari/navigation/index.html" </w:instrText>
        <w:fldChar w:fldCharType="separate"/>
      </w:r>
      <w:r w:rsidDel="00000000" w:rsidR="00000000" w:rsidRPr="00000000">
        <w:rPr>
          <w:rtl w:val="0"/>
        </w:rPr>
      </w:r>
    </w:p>
    <w:p w:rsidR="00000000" w:rsidDel="00000000" w:rsidP="00000000" w:rsidRDefault="00000000" w:rsidRPr="00000000" w14:paraId="000000A8">
      <w:pPr>
        <w:numPr>
          <w:ilvl w:val="0"/>
          <w:numId w:val="4"/>
        </w:numPr>
        <w:pBdr>
          <w:top w:space="0" w:sz="0" w:val="nil"/>
          <w:left w:space="0" w:sz="0" w:val="nil"/>
          <w:bottom w:space="0" w:sz="0" w:val="nil"/>
          <w:right w:space="0" w:sz="0" w:val="nil"/>
          <w:between w:space="0" w:sz="0" w:val="nil"/>
        </w:pBdr>
        <w:shd w:fill="auto" w:val="clear"/>
        <w:spacing w:after="120" w:before="0" w:lineRule="auto"/>
        <w:ind w:left="720" w:hanging="360"/>
        <w:jc w:val="both"/>
        <w:rPr>
          <w:u w:val="none"/>
        </w:rPr>
      </w:pPr>
      <w:r w:rsidDel="00000000" w:rsidR="00000000" w:rsidRPr="00000000">
        <w:fldChar w:fldCharType="end"/>
      </w:r>
      <w:hyperlink r:id="rId9">
        <w:r w:rsidDel="00000000" w:rsidR="00000000" w:rsidRPr="00000000">
          <w:rPr>
            <w:color w:val="0563c1"/>
            <w:u w:val="single"/>
            <w:rtl w:val="0"/>
          </w:rPr>
          <w:t xml:space="preserve">Современный учебник JavaScript.</w:t>
        </w:r>
      </w:hyperlink>
      <w:r w:rsidDel="00000000" w:rsidR="00000000" w:rsidRPr="00000000">
        <w:fldChar w:fldCharType="begin"/>
        <w:instrText xml:space="preserve"> HYPERLINK "http://learn.javascript.ru" </w:instrText>
        <w:fldChar w:fldCharType="separate"/>
      </w:r>
      <w:r w:rsidDel="00000000" w:rsidR="00000000" w:rsidRPr="00000000">
        <w:rPr>
          <w:rtl w:val="0"/>
        </w:rPr>
      </w:r>
      <w:r w:rsidDel="00000000" w:rsidR="00000000" w:rsidRPr="00000000">
        <w:fldChar w:fldCharType="end"/>
      </w:r>
    </w:p>
    <w:sectPr>
      <w:headerReference r:id="rId10" w:type="first"/>
      <w:footerReference r:id="rId11" w:type="default"/>
      <w:footerReference r:id="rId12" w:type="first"/>
      <w:pgSz w:h="16838" w:w="11906"/>
      <w:pgMar w:bottom="1134" w:top="1134" w:left="1134" w:right="1134"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720" w:before="0" w:lineRule="auto"/>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jc w:val="right"/>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tabs>
        <w:tab w:val="center" w:pos="4677"/>
        <w:tab w:val="right" w:pos="9355"/>
      </w:tabs>
      <w:spacing w:after="720" w:before="0" w:line="240" w:lineRule="auto"/>
      <w:rPr/>
    </w:pPr>
    <w:r w:rsidDel="00000000" w:rsidR="00000000" w:rsidRPr="00000000">
      <w:rPr>
        <w:rFonts w:ascii="Arial" w:cs="Arial" w:eastAsia="Arial" w:hAnsi="Arial"/>
        <w:b w:val="0"/>
        <w:color w:val="abb1b9"/>
        <w:sz w:val="16"/>
        <w:szCs w:val="16"/>
        <w:rtl w:val="0"/>
      </w:rPr>
      <w:t xml:space="preserve">© geekbrains.ru</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tabs>
        <w:tab w:val="center" w:pos="4677"/>
        <w:tab w:val="right" w:pos="9355"/>
      </w:tabs>
      <w:spacing w:after="0" w:before="720" w:line="240" w:lineRule="auto"/>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-66674</wp:posOffset>
              </wp:positionV>
              <wp:extent cx="7569200" cy="1193800"/>
              <wp:effectExtent b="0" l="0" r="0" t="0"/>
              <wp:wrapSquare wrapText="bothSides" distB="0" distT="0" distL="0" distR="0"/>
              <wp:docPr id="3" name=""/>
              <a:graphic>
                <a:graphicData uri="http://schemas.microsoft.com/office/word/2010/wordprocessingShape">
                  <wps:wsp>
                    <wps:cNvSpPr/>
                    <wps:cNvPr id="6" name="Shape 6"/>
                    <wps:spPr>
                      <a:xfrm>
                        <a:off x="1564144" y="3186583"/>
                        <a:ext cx="7563713" cy="1186834"/>
                      </a:xfrm>
                      <a:prstGeom prst="rect">
                        <a:avLst/>
                      </a:prstGeom>
                      <a:solidFill>
                        <a:srgbClr val="E9ED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-66674</wp:posOffset>
              </wp:positionV>
              <wp:extent cx="7569200" cy="1193800"/>
              <wp:effectExtent b="0" l="0" r="0" t="0"/>
              <wp:wrapSquare wrapText="bothSides" distB="0" distT="0" distL="0" distR="0"/>
              <wp:docPr id="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569200" cy="1193800"/>
                      </a:xfrm>
                      <a:prstGeom prst="rect"/>
                      <a:ln/>
                    </pic:spPr>
                  </pic:pic>
                </a:graphicData>
              </a:graphic>
            </wp:anchor>
          </w:drawing>
        </mc:Fallback>
      </mc:AlternateContent>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4779645</wp:posOffset>
              </wp:positionH>
              <wp:positionV relativeFrom="paragraph">
                <wp:posOffset>523875</wp:posOffset>
              </wp:positionV>
              <wp:extent cx="1346200" cy="1346200"/>
              <wp:effectExtent b="0" l="0" r="0" t="0"/>
              <wp:wrapTopAndBottom distB="57150" distT="57150"/>
              <wp:docPr id="1" name=""/>
              <a:graphic>
                <a:graphicData uri="http://schemas.microsoft.com/office/word/2010/wordprocessingGroup">
                  <wpg:wgp>
                    <wpg:cNvGrpSpPr/>
                    <wpg:grpSpPr>
                      <a:xfrm>
                        <a:off x="3907725" y="2341725"/>
                        <a:ext cx="1346200" cy="1346200"/>
                        <a:chOff x="3907725" y="2341725"/>
                        <a:chExt cx="2876550" cy="2876550"/>
                      </a:xfrm>
                    </wpg:grpSpPr>
                    <wpg:grpSp>
                      <wpg:cNvGrpSpPr/>
                      <wpg:grpSpPr>
                        <a:xfrm>
                          <a:off x="4669294" y="3103294"/>
                          <a:ext cx="1353413" cy="1353413"/>
                          <a:chOff x="3438525" y="2219325"/>
                          <a:chExt cx="2876550" cy="2876550"/>
                        </a:xfrm>
                      </wpg:grpSpPr>
                      <wps:wsp>
                        <wps:cNvSpPr/>
                        <wps:cNvPr id="3" name="Shape 3"/>
                        <wps:spPr>
                          <a:xfrm>
                            <a:off x="3438525" y="2219325"/>
                            <a:ext cx="2876550" cy="287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3438525" y="2219325"/>
                            <a:ext cx="2876550" cy="287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pic:pic>
                      <pic:nvPicPr>
                        <pic:cNvPr descr="JavaScript_logo.png" id="5" name="Shape 5"/>
                        <pic:cNvPicPr preferRelativeResize="0"/>
                      </pic:nvPicPr>
                      <pic:blipFill>
                        <a:blip r:embed="rId2">
                          <a:alphaModFix/>
                        </a:blip>
                        <a:stretch>
                          <a:fillRect/>
                        </a:stretch>
                      </pic:blipFill>
                      <pic:spPr>
                        <a:xfrm>
                          <a:off x="3907725" y="2341725"/>
                          <a:ext cx="2876550" cy="2876550"/>
                        </a:xfrm>
                        <a:prstGeom prst="rect">
                          <a:avLst/>
                        </a:prstGeom>
                        <a:noFill/>
                        <a:ln>
                          <a:noFill/>
                        </a:ln>
                      </pic:spPr>
                    </pic:pic>
                  </wpg:wgp>
                </a:graphicData>
              </a:graphic>
            </wp:anchor>
          </w:drawing>
        </mc:Choice>
        <mc:Fallback>
          <w:drawing>
            <wp:anchor allowOverlap="1" behindDoc="0" distB="57150" distT="57150" distL="57150" distR="57150" hidden="0" layoutInCell="1" locked="0" relativeHeight="0" simplePos="0">
              <wp:simplePos x="0" y="0"/>
              <wp:positionH relativeFrom="column">
                <wp:posOffset>4779645</wp:posOffset>
              </wp:positionH>
              <wp:positionV relativeFrom="paragraph">
                <wp:posOffset>523875</wp:posOffset>
              </wp:positionV>
              <wp:extent cx="1346200" cy="1346200"/>
              <wp:effectExtent b="0" l="0" r="0" t="0"/>
              <wp:wrapTopAndBottom distB="57150" distT="57150"/>
              <wp:docPr id="1" name="image1.png"/>
              <a:graphic>
                <a:graphicData uri="http://schemas.openxmlformats.org/drawingml/2006/picture">
                  <pic:pic>
                    <pic:nvPicPr>
                      <pic:cNvPr id="0" name="image1.png"/>
                      <pic:cNvPicPr preferRelativeResize="0"/>
                    </pic:nvPicPr>
                    <pic:blipFill>
                      <a:blip r:embed="rId3"/>
                      <a:srcRect/>
                      <a:stretch>
                        <a:fillRect/>
                      </a:stretch>
                    </pic:blipFill>
                    <pic:spPr>
                      <a:xfrm>
                        <a:off x="0" y="0"/>
                        <a:ext cx="1346200" cy="13462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600075</wp:posOffset>
              </wp:positionV>
              <wp:extent cx="5511800" cy="1482484"/>
              <wp:effectExtent b="0" l="0" r="0" t="0"/>
              <wp:wrapTopAndBottom distB="0" distT="0"/>
              <wp:docPr id="2" name=""/>
              <a:graphic>
                <a:graphicData uri="http://schemas.microsoft.com/office/word/2010/wordprocessingShape">
                  <wps:wsp>
                    <wps:cNvSpPr/>
                    <wps:cNvPr id="2" name="Shape 2"/>
                    <wps:spPr>
                      <a:xfrm>
                        <a:off x="2593275" y="3048480"/>
                        <a:ext cx="5505450" cy="1463040"/>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0"/>
                              <w:i w:val="0"/>
                              <w:smallCaps w:val="0"/>
                              <w:strike w:val="0"/>
                              <w:color w:val="4c5d6e"/>
                              <w:sz w:val="24"/>
                              <w:vertAlign w:val="baseline"/>
                            </w:rPr>
                            <w:t xml:space="preserve">Продвинутый курс Javascript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2c2d30"/>
                              <w:sz w:val="20"/>
                              <w:vertAlign w:val="baseline"/>
                            </w:rPr>
                          </w:r>
                          <w:r w:rsidDel="00000000" w:rsidR="00000000" w:rsidRPr="00000000">
                            <w:rPr>
                              <w:rFonts w:ascii="Arial" w:cs="Arial" w:eastAsia="Arial" w:hAnsi="Arial"/>
                              <w:b w:val="0"/>
                              <w:i w:val="0"/>
                              <w:smallCaps w:val="0"/>
                              <w:strike w:val="0"/>
                              <w:color w:val="4c5d6e"/>
                              <w:sz w:val="48"/>
                              <w:vertAlign w:val="baseline"/>
                            </w:rPr>
                            <w:t xml:space="preserve">Урок 2</w:t>
                          </w:r>
                        </w:p>
                      </w:txbxContent>
                    </wps:txbx>
                    <wps:bodyPr anchorCtr="0" anchor="t"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600075</wp:posOffset>
              </wp:positionV>
              <wp:extent cx="5511800" cy="1482484"/>
              <wp:effectExtent b="0" l="0" r="0" t="0"/>
              <wp:wrapTopAndBottom distB="0" distT="0"/>
              <wp:docPr id="2" name="image3.png"/>
              <a:graphic>
                <a:graphicData uri="http://schemas.openxmlformats.org/drawingml/2006/picture">
                  <pic:pic>
                    <pic:nvPicPr>
                      <pic:cNvPr id="0" name="image3.png"/>
                      <pic:cNvPicPr preferRelativeResize="0"/>
                    </pic:nvPicPr>
                    <pic:blipFill>
                      <a:blip r:embed="rId4"/>
                      <a:srcRect/>
                      <a:stretch>
                        <a:fillRect/>
                      </a:stretch>
                    </pic:blipFill>
                    <pic:spPr>
                      <a:xfrm>
                        <a:off x="0" y="0"/>
                        <a:ext cx="5511800" cy="1482484"/>
                      </a:xfrm>
                      <a:prstGeom prst="rect"/>
                      <a:ln/>
                    </pic:spPr>
                  </pic:pic>
                </a:graphicData>
              </a:graphic>
            </wp:anchor>
          </w:drawing>
        </mc:Fallback>
      </mc:AlternateConten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tabs>
        <w:tab w:val="center" w:pos="4677"/>
        <w:tab w:val="right" w:pos="9355"/>
      </w:tabs>
      <w:spacing w:after="0" w:before="72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bullet"/>
      <w:lvlText w:val="●"/>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00" w:line="276" w:lineRule="auto"/>
    </w:pPr>
    <w:rPr>
      <w:rFonts w:ascii="Arial" w:cs="Arial" w:eastAsia="Arial" w:hAnsi="Arial"/>
      <w:b w:val="1"/>
      <w:color w:val="4d5d6d"/>
      <w:sz w:val="48"/>
      <w:szCs w:val="48"/>
    </w:rPr>
  </w:style>
  <w:style w:type="paragraph" w:styleId="Heading2">
    <w:name w:val="heading 2"/>
    <w:basedOn w:val="Normal"/>
    <w:next w:val="Normal"/>
    <w:pPr>
      <w:keepNext w:val="1"/>
      <w:keepLines w:val="1"/>
      <w:spacing w:after="200" w:before="200" w:line="276" w:lineRule="auto"/>
    </w:pPr>
    <w:rPr>
      <w:rFonts w:ascii="Arial" w:cs="Arial" w:eastAsia="Arial" w:hAnsi="Arial"/>
      <w:b w:val="0"/>
      <w:color w:val="4d5d6d"/>
      <w:sz w:val="32"/>
      <w:szCs w:val="32"/>
    </w:rPr>
  </w:style>
  <w:style w:type="paragraph" w:styleId="Heading3">
    <w:name w:val="heading 3"/>
    <w:basedOn w:val="Normal"/>
    <w:next w:val="Normal"/>
    <w:pPr>
      <w:keepNext w:val="1"/>
      <w:keepLines w:val="1"/>
      <w:spacing w:after="0" w:before="40" w:line="276" w:lineRule="auto"/>
    </w:pPr>
    <w:rPr>
      <w:rFonts w:ascii="Calibri" w:cs="Calibri" w:eastAsia="Calibri" w:hAnsi="Calibri"/>
      <w:b w:val="0"/>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200" w:before="200" w:line="276" w:lineRule="auto"/>
    </w:pPr>
    <w:rPr>
      <w:rFonts w:ascii="Arial" w:cs="Arial" w:eastAsia="Arial" w:hAnsi="Arial"/>
      <w:b w:val="0"/>
      <w:color w:val="4d5d6d"/>
      <w:sz w:val="88"/>
      <w:szCs w:val="88"/>
    </w:rPr>
  </w:style>
  <w:style w:type="paragraph" w:styleId="Subtitle">
    <w:name w:val="Subtitle"/>
    <w:basedOn w:val="Normal"/>
    <w:next w:val="Normal"/>
    <w:pPr>
      <w:keepNext w:val="1"/>
      <w:keepLines w:val="1"/>
      <w:spacing w:after="80" w:before="0" w:line="276" w:lineRule="auto"/>
    </w:pPr>
    <w:rPr>
      <w:rFonts w:ascii="Arial" w:cs="Arial" w:eastAsia="Arial" w:hAnsi="Arial"/>
      <w:b w:val="0"/>
      <w:i w:val="1"/>
      <w:color w:val="abb1b9"/>
      <w:sz w:val="32"/>
      <w:szCs w:val="32"/>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yperlink" Target="http://learn.javascript.ru" TargetMode="External"/><Relationship Id="rId5" Type="http://schemas.openxmlformats.org/officeDocument/2006/relationships/styles" Target="styles.xml"/><Relationship Id="rId6" Type="http://schemas.openxmlformats.org/officeDocument/2006/relationships/hyperlink" Target="https://developer.mozilla.org/" TargetMode="External"/><Relationship Id="rId7" Type="http://schemas.openxmlformats.org/officeDocument/2006/relationships/hyperlink" Target="http://msdn.microsoft.com/" TargetMode="External"/><Relationship Id="rId8" Type="http://schemas.openxmlformats.org/officeDocument/2006/relationships/hyperlink" Target="https://developer.apple.com/library/safari/navigation/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 Id="rId3" Type="http://schemas.openxmlformats.org/officeDocument/2006/relationships/image" Target="media/image1.pn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